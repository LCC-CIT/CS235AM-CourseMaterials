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BF349" w14:textId="77777777" w:rsidR="009B6B77" w:rsidRDefault="00DD5F79" w:rsidP="007129D7">
      <w:pPr>
        <w:pStyle w:val="Heading2"/>
      </w:pPr>
      <w:r>
        <w:t>Lab</w:t>
      </w:r>
      <w:ins w:id="1" w:author="Michael Stonis" w:date="2014-02-13T14:20:00Z">
        <w:r w:rsidR="006B576E">
          <w:t xml:space="preserve">: XAM427 -  </w:t>
        </w:r>
      </w:ins>
      <w:del w:id="2" w:author="Michael Stonis" w:date="2014-02-13T14:20:00Z">
        <w:r w:rsidDel="006B576E">
          <w:delText xml:space="preserve"> </w:delText>
        </w:r>
        <w:r w:rsidRPr="00B6019B" w:rsidDel="006B576E">
          <w:rPr>
            <w:highlight w:val="yellow"/>
          </w:rPr>
          <w:delText>0</w:delText>
        </w:r>
        <w:r w:rsidR="00FA43A7" w:rsidRPr="00FA43A7" w:rsidDel="006B576E">
          <w:rPr>
            <w:highlight w:val="yellow"/>
          </w:rPr>
          <w:delText>x</w:delText>
        </w:r>
        <w:r w:rsidRPr="00B6019B" w:rsidDel="006B576E">
          <w:rPr>
            <w:highlight w:val="yellow"/>
          </w:rPr>
          <w:delText xml:space="preserve">: </w:delText>
        </w:r>
        <w:r w:rsidR="00B31F4A" w:rsidRPr="00B6019B" w:rsidDel="006B576E">
          <w:rPr>
            <w:highlight w:val="yellow"/>
          </w:rPr>
          <w:delText>Title Goes Here</w:delText>
        </w:r>
      </w:del>
      <w:ins w:id="3" w:author="Michael Stonis" w:date="2014-02-13T14:21:00Z">
        <w:r w:rsidR="006B576E">
          <w:t>Enterprise WCF</w:t>
        </w:r>
      </w:ins>
    </w:p>
    <w:p w14:paraId="0BC12691" w14:textId="77777777" w:rsidR="00824225" w:rsidRDefault="00824225">
      <w:pPr>
        <w:pStyle w:val="Heading3"/>
      </w:pPr>
      <w:r>
        <w:t>Prerequisites</w:t>
      </w:r>
    </w:p>
    <w:p w14:paraId="0BF1437F" w14:textId="77777777" w:rsidR="00DA1D0A" w:rsidRDefault="00DA1D0A" w:rsidP="00DA1D0A">
      <w:r>
        <w:t>You will need a development environment, either a</w:t>
      </w:r>
      <w:ins w:id="4" w:author="Michael Stonis" w:date="2014-02-13T14:16:00Z">
        <w:r w:rsidR="006B576E">
          <w:t xml:space="preserve"> </w:t>
        </w:r>
      </w:ins>
      <w:del w:id="5" w:author="Michael Stonis" w:date="2014-02-13T14:16:00Z">
        <w:r w:rsidDel="006B576E">
          <w:delText xml:space="preserve"> Mac or </w:delText>
        </w:r>
      </w:del>
      <w:r>
        <w:t xml:space="preserve">Windows PC with the </w:t>
      </w:r>
      <w:r w:rsidRPr="006B576E">
        <w:rPr>
          <w:rPrChange w:id="6" w:author="Michael Stonis" w:date="2014-02-13T14:20:00Z">
            <w:rPr>
              <w:highlight w:val="yellow"/>
            </w:rPr>
          </w:rPrChange>
        </w:rPr>
        <w:t>Android SDK</w:t>
      </w:r>
      <w:ins w:id="7" w:author="Michael Stonis" w:date="2014-02-13T14:19:00Z">
        <w:r w:rsidR="006B576E" w:rsidRPr="006B576E">
          <w:rPr>
            <w:rPrChange w:id="8" w:author="Michael Stonis" w:date="2014-02-13T14:20:00Z">
              <w:rPr>
                <w:highlight w:val="yellow"/>
              </w:rPr>
            </w:rPrChange>
          </w:rPr>
          <w:t xml:space="preserve">, Visual Studio and </w:t>
        </w:r>
      </w:ins>
      <w:ins w:id="9" w:author="Michael Stonis" w:date="2014-02-13T14:20:00Z">
        <w:r w:rsidR="006B576E" w:rsidRPr="006B576E">
          <w:rPr>
            <w:rPrChange w:id="10" w:author="Michael Stonis" w:date="2014-02-13T14:20:00Z">
              <w:rPr>
                <w:highlight w:val="yellow"/>
              </w:rPr>
            </w:rPrChange>
          </w:rPr>
          <w:t>either</w:t>
        </w:r>
      </w:ins>
      <w:ins w:id="11" w:author="Michael Stonis" w:date="2014-02-13T14:19:00Z">
        <w:r w:rsidR="006B576E" w:rsidRPr="006B576E">
          <w:rPr>
            <w:rPrChange w:id="12" w:author="Michael Stonis" w:date="2014-02-13T14:20:00Z">
              <w:rPr>
                <w:highlight w:val="yellow"/>
              </w:rPr>
            </w:rPrChange>
          </w:rPr>
          <w:t xml:space="preserve"> </w:t>
        </w:r>
      </w:ins>
      <w:ins w:id="13" w:author="Michael Stonis" w:date="2014-02-13T14:20:00Z">
        <w:r w:rsidR="006B576E" w:rsidRPr="006B576E">
          <w:rPr>
            <w:rPrChange w:id="14" w:author="Michael Stonis" w:date="2014-02-13T14:20:00Z">
              <w:rPr>
                <w:highlight w:val="yellow"/>
              </w:rPr>
            </w:rPrChange>
          </w:rPr>
          <w:t xml:space="preserve">Xamarin.iOS or </w:t>
        </w:r>
      </w:ins>
      <w:del w:id="15" w:author="Michael Stonis" w:date="2014-02-13T14:16:00Z">
        <w:r w:rsidRPr="006B576E" w:rsidDel="006B576E">
          <w:rPr>
            <w:rPrChange w:id="16" w:author="Michael Stonis" w:date="2014-02-13T14:20:00Z">
              <w:rPr>
                <w:highlight w:val="yellow"/>
              </w:rPr>
            </w:rPrChange>
          </w:rPr>
          <w:delText xml:space="preserve"> and </w:delText>
        </w:r>
      </w:del>
      <w:r w:rsidRPr="006B576E">
        <w:rPr>
          <w:rPrChange w:id="17" w:author="Michael Stonis" w:date="2014-02-13T14:20:00Z">
            <w:rPr>
              <w:highlight w:val="yellow"/>
            </w:rPr>
          </w:rPrChange>
        </w:rPr>
        <w:t>Xamarin</w:t>
      </w:r>
      <w:del w:id="18" w:author="Michael Stonis" w:date="2014-02-13T14:20:00Z">
        <w:r w:rsidRPr="006B576E" w:rsidDel="006B576E">
          <w:rPr>
            <w:rPrChange w:id="19" w:author="Michael Stonis" w:date="2014-02-13T14:20:00Z">
              <w:rPr>
                <w:highlight w:val="yellow"/>
              </w:rPr>
            </w:rPrChange>
          </w:rPr>
          <w:delText xml:space="preserve"> tools</w:delText>
        </w:r>
      </w:del>
      <w:ins w:id="20" w:author="Michael Stonis" w:date="2014-02-13T14:20:00Z">
        <w:r w:rsidR="006B576E" w:rsidRPr="006B576E">
          <w:rPr>
            <w:rPrChange w:id="21" w:author="Michael Stonis" w:date="2014-02-13T14:20:00Z">
              <w:rPr/>
            </w:rPrChange>
          </w:rPr>
          <w:t>.Android</w:t>
        </w:r>
      </w:ins>
      <w:r>
        <w:t xml:space="preserve"> installed.  We will be using </w:t>
      </w:r>
      <w:r w:rsidRPr="006566BB">
        <w:rPr>
          <w:rPrChange w:id="22" w:author="Michael Stonis" w:date="2014-02-13T14:32:00Z">
            <w:rPr/>
          </w:rPrChange>
        </w:rPr>
        <w:t>the Android emulator to</w:t>
      </w:r>
      <w:r>
        <w:t xml:space="preserve"> test the code we are building, so make sure to have a virtual device already configured and ready to run. </w:t>
      </w:r>
      <w:r w:rsidRPr="006566BB">
        <w:rPr>
          <w:rPrChange w:id="23" w:author="Michael Stonis" w:date="2014-02-13T14:32:00Z">
            <w:rPr>
              <w:highlight w:val="yellow"/>
            </w:rPr>
          </w:rPrChange>
        </w:rPr>
        <w:t xml:space="preserve">See the </w:t>
      </w:r>
      <w:del w:id="24" w:author="Michael Stonis" w:date="2014-02-13T14:32:00Z">
        <w:r w:rsidRPr="006566BB" w:rsidDel="006566BB">
          <w:rPr>
            <w:b/>
            <w:rPrChange w:id="25" w:author="Michael Stonis" w:date="2014-02-13T14:32:00Z">
              <w:rPr>
                <w:b/>
                <w:highlight w:val="yellow"/>
              </w:rPr>
            </w:rPrChange>
          </w:rPr>
          <w:delText>Xamarin.Android</w:delText>
        </w:r>
        <w:r w:rsidRPr="006566BB" w:rsidDel="006566BB">
          <w:rPr>
            <w:rPrChange w:id="26" w:author="Michael Stonis" w:date="2014-02-13T14:32:00Z">
              <w:rPr>
                <w:highlight w:val="yellow"/>
              </w:rPr>
            </w:rPrChange>
          </w:rPr>
          <w:delText xml:space="preserve"> </w:delText>
        </w:r>
      </w:del>
      <w:ins w:id="27" w:author="Michael Stonis" w:date="2014-02-13T14:32:00Z">
        <w:r w:rsidR="006566BB" w:rsidRPr="006566BB">
          <w:rPr>
            <w:b/>
            <w:rPrChange w:id="28" w:author="Michael Stonis" w:date="2014-02-13T14:32:00Z">
              <w:rPr>
                <w:b/>
                <w:highlight w:val="yellow"/>
              </w:rPr>
            </w:rPrChange>
          </w:rPr>
          <w:t xml:space="preserve">Visual Studio with Xamarin </w:t>
        </w:r>
      </w:ins>
      <w:r w:rsidRPr="006566BB">
        <w:rPr>
          <w:rPrChange w:id="29" w:author="Michael Stonis" w:date="2014-02-13T14:32:00Z">
            <w:rPr>
              <w:highlight w:val="yellow"/>
            </w:rPr>
          </w:rPrChange>
        </w:rPr>
        <w:t>setup documentation if you need help getting your environment setup:</w:t>
      </w:r>
      <w:ins w:id="30" w:author="Michael Stonis" w:date="2014-02-13T14:31:00Z">
        <w:r w:rsidR="006566BB">
          <w:t xml:space="preserve"> </w:t>
        </w:r>
        <w:r w:rsidR="006566BB">
          <w:fldChar w:fldCharType="begin"/>
        </w:r>
        <w:r w:rsidR="006566BB">
          <w:instrText xml:space="preserve"> HYPERLINK "http://docs.xamarin.com/guides/cross-platform/getting_started/visual_studio_with_xamarin/" </w:instrText>
        </w:r>
        <w:r w:rsidR="006566BB">
          <w:fldChar w:fldCharType="separate"/>
        </w:r>
        <w:r w:rsidR="006566BB" w:rsidRPr="006566BB">
          <w:rPr>
            <w:rStyle w:val="Hyperlink"/>
          </w:rPr>
          <w:t>http://docs.xamarin.com/guides/cross-platform/getting_started/visual_studio_with_xamarin/</w:t>
        </w:r>
        <w:r w:rsidR="006566BB">
          <w:fldChar w:fldCharType="end"/>
        </w:r>
      </w:ins>
    </w:p>
    <w:commentRangeStart w:id="31"/>
    <w:p w14:paraId="41B7292B" w14:textId="77777777" w:rsidR="00824225" w:rsidRPr="007129D7" w:rsidDel="006566BB" w:rsidRDefault="00DA1D0A" w:rsidP="00DA1D0A">
      <w:pPr>
        <w:rPr>
          <w:del w:id="32" w:author="Michael Stonis" w:date="2014-02-13T14:31:00Z"/>
        </w:rPr>
      </w:pPr>
      <w:del w:id="33" w:author="Michael Stonis" w:date="2014-02-13T14:31:00Z">
        <w:r w:rsidDel="006566BB">
          <w:fldChar w:fldCharType="begin"/>
        </w:r>
        <w:r w:rsidDel="006566BB">
          <w:delInstrText xml:space="preserve"> HYPERLINK "http://docs.xamarin.com/guides/android/getting_started/installation/" </w:delInstrText>
        </w:r>
        <w:r w:rsidDel="006566BB">
          <w:fldChar w:fldCharType="separate"/>
        </w:r>
        <w:r w:rsidRPr="008C3707" w:rsidDel="006566BB">
          <w:rPr>
            <w:rStyle w:val="Hyperlink"/>
            <w:rFonts w:ascii="Lucida Grande" w:hAnsi="Lucida Grande" w:cs="Lucida Grande"/>
          </w:rPr>
          <w:delText>http://docs.xamarin.com/guides/android/getting_started/installation/</w:delText>
        </w:r>
        <w:r w:rsidDel="006566BB">
          <w:rPr>
            <w:rStyle w:val="Hyperlink"/>
            <w:rFonts w:ascii="Lucida Grande" w:hAnsi="Lucida Grande" w:cs="Lucida Grande"/>
          </w:rPr>
          <w:fldChar w:fldCharType="end"/>
        </w:r>
        <w:commentRangeEnd w:id="31"/>
        <w:r w:rsidR="00EE7095" w:rsidDel="006566BB">
          <w:rPr>
            <w:rStyle w:val="CommentReference"/>
          </w:rPr>
          <w:commentReference w:id="31"/>
        </w:r>
      </w:del>
    </w:p>
    <w:p w14:paraId="2AB31BC8" w14:textId="77777777" w:rsidR="001A38A1" w:rsidRDefault="00D8784B">
      <w:pPr>
        <w:pStyle w:val="Heading3"/>
      </w:pPr>
      <w:r>
        <w:t>Downloads</w:t>
      </w:r>
    </w:p>
    <w:p w14:paraId="343D943C" w14:textId="77777777" w:rsidR="00F00736" w:rsidRPr="00C1519B" w:rsidRDefault="006566BB" w:rsidP="00B6019B">
      <w:ins w:id="34" w:author="Michael Stonis" w:date="2014-02-13T14:31:00Z">
        <w:r>
          <w:fldChar w:fldCharType="begin"/>
        </w:r>
        <w:r>
          <w:instrText xml:space="preserve"> HYPERLINK "https://university.xamarin.com/classes/xam427-enterprise-wcf-integration" </w:instrText>
        </w:r>
        <w:r>
          <w:fldChar w:fldCharType="separate"/>
        </w:r>
        <w:del w:id="35" w:author="Michael Stonis" w:date="2014-02-13T14:31:00Z">
          <w:r w:rsidR="00B31F4A" w:rsidRPr="006566BB" w:rsidDel="006566BB">
            <w:rPr>
              <w:rStyle w:val="Hyperlink"/>
            </w:rPr>
            <w:delText xml:space="preserve">Links to lab sample code (if </w:delText>
          </w:r>
          <w:commentRangeStart w:id="36"/>
          <w:r w:rsidR="00B31F4A" w:rsidRPr="006566BB" w:rsidDel="006566BB">
            <w:rPr>
              <w:rStyle w:val="Hyperlink"/>
            </w:rPr>
            <w:delText>available</w:delText>
          </w:r>
          <w:commentRangeEnd w:id="36"/>
          <w:r w:rsidR="00364905" w:rsidRPr="006566BB" w:rsidDel="006566BB">
            <w:rPr>
              <w:rStyle w:val="Hyperlink"/>
              <w:sz w:val="16"/>
              <w:szCs w:val="16"/>
            </w:rPr>
            <w:commentReference w:id="36"/>
          </w:r>
          <w:r w:rsidR="00B31F4A" w:rsidRPr="006566BB" w:rsidDel="006566BB">
            <w:rPr>
              <w:rStyle w:val="Hyperlink"/>
            </w:rPr>
            <w:delText>)</w:delText>
          </w:r>
          <w:r w:rsidR="00232D6E" w:rsidRPr="006566BB" w:rsidDel="006566BB">
            <w:rPr>
              <w:rStyle w:val="Hyperlink"/>
            </w:rPr>
            <w:delText>.</w:delText>
          </w:r>
        </w:del>
        <w:r w:rsidRPr="006566BB">
          <w:rPr>
            <w:rStyle w:val="Hyperlink"/>
          </w:rPr>
          <w:t>https://university.xamarin.com/classes/xam427-enterprise-wcf-integration</w:t>
        </w:r>
        <w:r>
          <w:fldChar w:fldCharType="end"/>
        </w:r>
      </w:ins>
    </w:p>
    <w:p w14:paraId="396C8DB3" w14:textId="77777777" w:rsidR="00D8784B" w:rsidRDefault="00D8784B">
      <w:pPr>
        <w:pStyle w:val="Heading3"/>
      </w:pPr>
      <w:r>
        <w:t>Lab Goals</w:t>
      </w:r>
    </w:p>
    <w:p w14:paraId="1484E5F2" w14:textId="77777777" w:rsidR="00C84127" w:rsidRDefault="00C84127" w:rsidP="00B6019B">
      <w:r>
        <w:t xml:space="preserve">The goal of this lab will be </w:t>
      </w:r>
      <w:r w:rsidRPr="00FA43A7">
        <w:t xml:space="preserve">to </w:t>
      </w:r>
      <w:ins w:id="37" w:author="Michael Stonis" w:date="2014-02-13T14:30:00Z">
        <w:r w:rsidR="006566BB">
          <w:t>build a simple WCF service, build a client for that service and then consume it from within our app</w:t>
        </w:r>
        <w:r w:rsidR="006566BB" w:rsidRPr="00FA43A7" w:rsidDel="006566BB">
          <w:t xml:space="preserve"> </w:t>
        </w:r>
      </w:ins>
      <w:del w:id="38" w:author="Michael Stonis" w:date="2014-02-13T14:30:00Z">
        <w:r w:rsidR="00B31F4A" w:rsidRPr="00FA43A7" w:rsidDel="006566BB">
          <w:delText>___________________</w:delText>
        </w:r>
      </w:del>
    </w:p>
    <w:p w14:paraId="49762731" w14:textId="77777777" w:rsidR="00D8784B" w:rsidRDefault="00D8784B">
      <w:pPr>
        <w:pStyle w:val="Heading2"/>
      </w:pPr>
      <w:r>
        <w:t>Steps</w:t>
      </w:r>
    </w:p>
    <w:p w14:paraId="54CA5811" w14:textId="77777777" w:rsidR="00070EE0" w:rsidRPr="00FA43A7" w:rsidRDefault="008C6D2F">
      <w:pPr>
        <w:pStyle w:val="Heading3"/>
        <w:rPr>
          <w:rFonts w:eastAsiaTheme="minorHAnsi"/>
        </w:rPr>
      </w:pPr>
      <w:commentRangeStart w:id="39"/>
      <w:r w:rsidRPr="00FA43A7">
        <w:rPr>
          <w:rFonts w:eastAsiaTheme="minorHAnsi"/>
        </w:rPr>
        <w:t>Open</w:t>
      </w:r>
      <w:commentRangeEnd w:id="39"/>
      <w:r w:rsidR="00DA1D0A">
        <w:rPr>
          <w:rStyle w:val="CommentReference"/>
          <w:rFonts w:ascii="Helvetica Neue Light" w:hAnsi="Helvetica Neue Light"/>
        </w:rPr>
        <w:commentReference w:id="39"/>
      </w:r>
      <w:r w:rsidRPr="00FA43A7">
        <w:rPr>
          <w:rFonts w:eastAsiaTheme="minorHAnsi"/>
        </w:rPr>
        <w:t xml:space="preserve"> the Start</w:t>
      </w:r>
      <w:r w:rsidR="0015166D" w:rsidRPr="00FA43A7">
        <w:rPr>
          <w:rFonts w:eastAsiaTheme="minorHAnsi"/>
        </w:rPr>
        <w:t>ing</w:t>
      </w:r>
      <w:r w:rsidRPr="00FA43A7">
        <w:rPr>
          <w:rFonts w:eastAsiaTheme="minorHAnsi"/>
        </w:rPr>
        <w:t xml:space="preserve"> Solution</w:t>
      </w:r>
    </w:p>
    <w:p w14:paraId="71A17923" w14:textId="77777777" w:rsidR="007129D7" w:rsidRPr="00B6019B" w:rsidRDefault="005B1D88" w:rsidP="00051EA5">
      <w:pPr>
        <w:pStyle w:val="NumberedList"/>
        <w:rPr>
          <w:rStyle w:val="UIItem"/>
          <w:b w:val="0"/>
        </w:rPr>
        <w:pPrChange w:id="40" w:author="Michael Stonis" w:date="2014-02-13T15:10:00Z">
          <w:pPr>
            <w:pStyle w:val="NumberedList"/>
          </w:pPr>
        </w:pPrChange>
      </w:pPr>
      <w:r w:rsidRPr="00B6019B">
        <w:t xml:space="preserve">Launch </w:t>
      </w:r>
      <w:del w:id="41" w:author="Michael Stonis" w:date="2014-02-13T14:22:00Z">
        <w:r w:rsidR="00B31F4A" w:rsidRPr="00B6019B" w:rsidDel="006B576E">
          <w:rPr>
            <w:rStyle w:val="UIItem"/>
            <w:b w:val="0"/>
          </w:rPr>
          <w:delText xml:space="preserve">Xamarin </w:delText>
        </w:r>
      </w:del>
      <w:ins w:id="42" w:author="Michael Stonis" w:date="2014-02-13T14:22:00Z">
        <w:r w:rsidR="006B576E">
          <w:rPr>
            <w:rStyle w:val="UIItem"/>
            <w:b w:val="0"/>
          </w:rPr>
          <w:t>Visual</w:t>
        </w:r>
        <w:r w:rsidR="006B576E" w:rsidRPr="00B6019B">
          <w:rPr>
            <w:rStyle w:val="UIItem"/>
            <w:b w:val="0"/>
          </w:rPr>
          <w:t xml:space="preserve"> </w:t>
        </w:r>
      </w:ins>
      <w:r w:rsidR="00B31F4A" w:rsidRPr="00B6019B">
        <w:rPr>
          <w:rStyle w:val="UIItem"/>
          <w:b w:val="0"/>
        </w:rPr>
        <w:t>Studio</w:t>
      </w:r>
      <w:ins w:id="43" w:author="Michael Stonis" w:date="2014-02-13T14:23:00Z">
        <w:r w:rsidR="006B576E">
          <w:rPr>
            <w:rStyle w:val="UIItem"/>
            <w:b w:val="0"/>
          </w:rPr>
          <w:t xml:space="preserve"> 2012/3</w:t>
        </w:r>
      </w:ins>
      <w:r w:rsidR="00380319" w:rsidRPr="00B6019B">
        <w:rPr>
          <w:rStyle w:val="UIItem"/>
          <w:b w:val="0"/>
        </w:rPr>
        <w:t>.</w:t>
      </w:r>
    </w:p>
    <w:p w14:paraId="5AB1224F" w14:textId="77777777" w:rsidR="00380319" w:rsidRDefault="00FA43A7" w:rsidP="00051EA5">
      <w:pPr>
        <w:pStyle w:val="NumberedList"/>
        <w:rPr>
          <w:ins w:id="44" w:author="Michael Stonis" w:date="2014-02-13T14:25:00Z"/>
        </w:rPr>
        <w:pPrChange w:id="45" w:author="Michael Stonis" w:date="2014-02-13T15:10:00Z">
          <w:pPr>
            <w:pStyle w:val="NumberedList"/>
          </w:pPr>
        </w:pPrChange>
      </w:pPr>
      <w:del w:id="46" w:author="Michael Stonis" w:date="2014-02-13T14:25:00Z">
        <w:r w:rsidRPr="00B6019B" w:rsidDel="006B576E">
          <w:delText>Next step, etc.</w:delText>
        </w:r>
      </w:del>
      <w:ins w:id="47" w:author="Michael Stonis" w:date="2014-02-13T14:25:00Z">
        <w:r w:rsidR="006B576E">
          <w:t xml:space="preserve">Open up the project </w:t>
        </w:r>
        <w:r w:rsidR="006B576E">
          <w:rPr>
            <w:b/>
          </w:rPr>
          <w:t>Xamarin_EnterpriseWCF_Begin</w:t>
        </w:r>
      </w:ins>
    </w:p>
    <w:p w14:paraId="587E0E6F" w14:textId="77777777" w:rsidR="006B576E" w:rsidRPr="00B6019B" w:rsidRDefault="006B576E" w:rsidP="00051EA5">
      <w:pPr>
        <w:pStyle w:val="NumberedList"/>
        <w:pPrChange w:id="48" w:author="Michael Stonis" w:date="2014-02-13T15:10:00Z">
          <w:pPr>
            <w:pStyle w:val="NumberedList"/>
          </w:pPr>
        </w:pPrChange>
      </w:pPr>
      <w:ins w:id="49" w:author="Michael Stonis" w:date="2014-02-13T14:26:00Z">
        <w:r>
          <w:t>Right-Click and s</w:t>
        </w:r>
      </w:ins>
      <w:ins w:id="50" w:author="Michael Stonis" w:date="2014-02-13T14:25:00Z">
        <w:r>
          <w:t xml:space="preserve">et the </w:t>
        </w:r>
        <w:r w:rsidRPr="006566BB">
          <w:rPr>
            <w:b/>
            <w:rPrChange w:id="51" w:author="Michael Stonis" w:date="2014-02-13T14:30:00Z">
              <w:rPr>
                <w:b/>
              </w:rPr>
            </w:rPrChange>
          </w:rPr>
          <w:t>WcfServiceHost</w:t>
        </w:r>
        <w:r>
          <w:t xml:space="preserve"> project as the startup project</w:t>
        </w:r>
      </w:ins>
      <w:ins w:id="52" w:author="Michael Stonis" w:date="2014-02-13T14:26:00Z">
        <w:r>
          <w:br/>
        </w:r>
        <w:r w:rsidRPr="006B576E">
          <w:drawing>
            <wp:inline distT="0" distB="0" distL="0" distR="0" wp14:anchorId="1EFEBBEF" wp14:editId="2D7C6FEE">
              <wp:extent cx="1714739" cy="32389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739" cy="323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FC9B14" w14:textId="77777777" w:rsidR="000968E0" w:rsidRPr="007129D7" w:rsidRDefault="00CE101A">
      <w:pPr>
        <w:pStyle w:val="Heading3"/>
      </w:pPr>
      <w:bookmarkStart w:id="53" w:name="_Implement_the_Click"/>
      <w:bookmarkEnd w:id="53"/>
      <w:del w:id="54" w:author="Michael Stonis" w:date="2014-02-13T14:29:00Z">
        <w:r w:rsidDel="006566BB">
          <w:rPr>
            <w:lang w:eastAsia="en-US"/>
          </w:rPr>
          <w:delText>Another Task Goes Here</w:delText>
        </w:r>
      </w:del>
      <w:ins w:id="55" w:author="Michael Stonis" w:date="2014-02-13T14:29:00Z">
        <w:r w:rsidR="006566BB">
          <w:rPr>
            <w:lang w:eastAsia="en-US"/>
          </w:rPr>
          <w:t>Creating the WCF Service</w:t>
        </w:r>
      </w:ins>
    </w:p>
    <w:p w14:paraId="53D6378A" w14:textId="77777777" w:rsidR="006566BB" w:rsidRDefault="006566BB" w:rsidP="00051EA5">
      <w:pPr>
        <w:pStyle w:val="NumberedList"/>
        <w:numPr>
          <w:ilvl w:val="0"/>
          <w:numId w:val="70"/>
        </w:numPr>
        <w:rPr>
          <w:ins w:id="56" w:author="Michael Stonis" w:date="2014-02-13T14:33:00Z"/>
        </w:rPr>
        <w:pPrChange w:id="57" w:author="Michael Stonis" w:date="2014-02-13T15:10:00Z">
          <w:pPr>
            <w:pStyle w:val="NumberedList"/>
          </w:pPr>
        </w:pPrChange>
      </w:pPr>
      <w:ins w:id="58" w:author="Michael Stonis" w:date="2014-02-13T14:32:00Z">
        <w:r>
          <w:t xml:space="preserve">Locate the comment </w:t>
        </w:r>
        <w:r w:rsidRPr="006566BB">
          <w:rPr>
            <w:rStyle w:val="CodeInline"/>
            <w:rPrChange w:id="59" w:author="Michael Stonis" w:date="2014-02-13T14:33:00Z">
              <w:rPr/>
            </w:rPrChange>
          </w:rPr>
          <w:t>TODO: Step 1 - Define our service contract</w:t>
        </w:r>
      </w:ins>
      <w:ins w:id="60" w:author="Michael Stonis" w:date="2014-02-13T14:33:00Z">
        <w:r>
          <w:rPr>
            <w:rStyle w:val="CodeInline"/>
          </w:rPr>
          <w:t xml:space="preserve"> </w:t>
        </w:r>
        <w:r w:rsidRPr="006566BB">
          <w:rPr>
            <w:rPrChange w:id="61" w:author="Michael Stonis" w:date="2014-02-13T14:33:00Z">
              <w:rPr>
                <w:rStyle w:val="CodeInline"/>
              </w:rPr>
            </w:rPrChange>
          </w:rPr>
          <w:t>and uncomment the code</w:t>
        </w:r>
      </w:ins>
    </w:p>
    <w:p w14:paraId="5C1D8AEA" w14:textId="77777777" w:rsidR="006566BB" w:rsidRPr="006566BB" w:rsidRDefault="006566BB" w:rsidP="006566BB">
      <w:pPr>
        <w:pStyle w:val="CodeBlock"/>
        <w:rPr>
          <w:ins w:id="62" w:author="Michael Stonis" w:date="2014-02-13T14:34:00Z"/>
          <w:color w:val="000000"/>
          <w:lang w:eastAsia="en-US"/>
        </w:rPr>
        <w:pPrChange w:id="63" w:author="Michael Stonis" w:date="2014-02-13T14:34:00Z">
          <w:pPr>
            <w:pStyle w:val="NumberedList"/>
            <w:numPr>
              <w:numId w:val="70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</w:pPr>
        </w:pPrChange>
      </w:pPr>
      <w:ins w:id="64" w:author="Michael Stonis" w:date="2014-02-13T14:34:00Z">
        <w:r w:rsidRPr="006566BB">
          <w:rPr>
            <w:color w:val="000000"/>
            <w:lang w:eastAsia="en-US"/>
          </w:rPr>
          <w:lastRenderedPageBreak/>
          <w:t>[</w:t>
        </w:r>
        <w:r w:rsidRPr="006566BB">
          <w:rPr>
            <w:lang w:eastAsia="en-US"/>
          </w:rPr>
          <w:t>OperationContract</w:t>
        </w:r>
        <w:r w:rsidRPr="006566BB">
          <w:rPr>
            <w:color w:val="000000"/>
            <w:lang w:eastAsia="en-US"/>
          </w:rPr>
          <w:t>]</w:t>
        </w:r>
      </w:ins>
    </w:p>
    <w:p w14:paraId="74670E6B" w14:textId="77777777" w:rsidR="006566BB" w:rsidRPr="006566BB" w:rsidRDefault="006566BB" w:rsidP="006566BB">
      <w:pPr>
        <w:pStyle w:val="CodeBlock"/>
        <w:rPr>
          <w:ins w:id="65" w:author="Michael Stonis" w:date="2014-02-13T14:34:00Z"/>
          <w:color w:val="000000"/>
          <w:lang w:eastAsia="en-US"/>
        </w:rPr>
        <w:pPrChange w:id="66" w:author="Michael Stonis" w:date="2014-02-13T14:34:00Z">
          <w:pPr>
            <w:pStyle w:val="NumberedList"/>
            <w:numPr>
              <w:numId w:val="70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</w:pPr>
        </w:pPrChange>
      </w:pPr>
      <w:ins w:id="67" w:author="Michael Stonis" w:date="2014-02-13T14:34:00Z">
        <w:r w:rsidRPr="006566BB">
          <w:rPr>
            <w:color w:val="0000FF"/>
            <w:lang w:eastAsia="en-US"/>
          </w:rPr>
          <w:t>string</w:t>
        </w:r>
        <w:r w:rsidRPr="006566BB">
          <w:rPr>
            <w:color w:val="000000"/>
            <w:lang w:eastAsia="en-US"/>
          </w:rPr>
          <w:t> GetRandomMonkeyName();</w:t>
        </w:r>
      </w:ins>
    </w:p>
    <w:p w14:paraId="30A10FCA" w14:textId="77777777" w:rsidR="006566BB" w:rsidRPr="006566BB" w:rsidRDefault="006566BB" w:rsidP="006566BB">
      <w:pPr>
        <w:pStyle w:val="CodeBlock"/>
        <w:rPr>
          <w:ins w:id="68" w:author="Michael Stonis" w:date="2014-02-13T14:34:00Z"/>
          <w:color w:val="000000"/>
          <w:lang w:eastAsia="en-US"/>
        </w:rPr>
        <w:pPrChange w:id="69" w:author="Michael Stonis" w:date="2014-02-13T14:34:00Z">
          <w:pPr>
            <w:pStyle w:val="NumberedList"/>
            <w:numPr>
              <w:numId w:val="70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</w:pPr>
        </w:pPrChange>
      </w:pPr>
      <w:ins w:id="70" w:author="Michael Stonis" w:date="2014-02-13T14:34:00Z">
        <w:r w:rsidRPr="006566BB">
          <w:rPr>
            <w:color w:val="000000"/>
            <w:lang w:eastAsia="en-US"/>
          </w:rPr>
          <w:t xml:space="preserve"> </w:t>
        </w:r>
      </w:ins>
    </w:p>
    <w:p w14:paraId="2DE78808" w14:textId="77777777" w:rsidR="006566BB" w:rsidRPr="006566BB" w:rsidRDefault="006566BB" w:rsidP="006566BB">
      <w:pPr>
        <w:pStyle w:val="CodeBlock"/>
        <w:rPr>
          <w:ins w:id="71" w:author="Michael Stonis" w:date="2014-02-13T14:34:00Z"/>
          <w:color w:val="000000"/>
          <w:lang w:eastAsia="en-US"/>
        </w:rPr>
        <w:pPrChange w:id="72" w:author="Michael Stonis" w:date="2014-02-13T14:34:00Z">
          <w:pPr>
            <w:pStyle w:val="NumberedList"/>
            <w:numPr>
              <w:numId w:val="70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</w:pPr>
        </w:pPrChange>
      </w:pPr>
      <w:ins w:id="73" w:author="Michael Stonis" w:date="2014-02-13T14:34:00Z">
        <w:r w:rsidRPr="006566BB">
          <w:rPr>
            <w:color w:val="000000"/>
            <w:lang w:eastAsia="en-US"/>
          </w:rPr>
          <w:t>[</w:t>
        </w:r>
        <w:r w:rsidRPr="006566BB">
          <w:rPr>
            <w:lang w:eastAsia="en-US"/>
          </w:rPr>
          <w:t>OperationContract</w:t>
        </w:r>
        <w:r w:rsidRPr="006566BB">
          <w:rPr>
            <w:color w:val="000000"/>
            <w:lang w:eastAsia="en-US"/>
          </w:rPr>
          <w:t>]</w:t>
        </w:r>
      </w:ins>
    </w:p>
    <w:p w14:paraId="265A77F8" w14:textId="77777777" w:rsidR="006566BB" w:rsidRPr="006566BB" w:rsidRDefault="006566BB" w:rsidP="006566BB">
      <w:pPr>
        <w:pStyle w:val="CodeBlock"/>
        <w:rPr>
          <w:ins w:id="74" w:author="Michael Stonis" w:date="2014-02-13T14:29:00Z"/>
          <w:color w:val="000000"/>
          <w:lang w:eastAsia="en-US"/>
          <w:rPrChange w:id="75" w:author="Michael Stonis" w:date="2014-02-13T14:34:00Z">
            <w:rPr>
              <w:ins w:id="76" w:author="Michael Stonis" w:date="2014-02-13T14:29:00Z"/>
            </w:rPr>
          </w:rPrChange>
        </w:rPr>
        <w:pPrChange w:id="77" w:author="Michael Stonis" w:date="2014-02-13T14:34:00Z">
          <w:pPr>
            <w:pStyle w:val="NumberedList"/>
          </w:pPr>
        </w:pPrChange>
      </w:pPr>
      <w:ins w:id="78" w:author="Michael Stonis" w:date="2014-02-13T14:34:00Z">
        <w:r w:rsidRPr="006566BB">
          <w:rPr>
            <w:lang w:eastAsia="en-US"/>
          </w:rPr>
          <w:t>IEnumerable</w:t>
        </w:r>
        <w:r w:rsidRPr="006566BB">
          <w:rPr>
            <w:color w:val="000000"/>
            <w:lang w:eastAsia="en-US"/>
          </w:rPr>
          <w:t>&lt;</w:t>
        </w:r>
        <w:r w:rsidRPr="006566BB">
          <w:rPr>
            <w:lang w:eastAsia="en-US"/>
          </w:rPr>
          <w:t>MonkeyInformation</w:t>
        </w:r>
        <w:r w:rsidRPr="006566BB">
          <w:rPr>
            <w:color w:val="000000"/>
            <w:lang w:eastAsia="en-US"/>
          </w:rPr>
          <w:t>&gt; GetMonkeyMatch(</w:t>
        </w:r>
        <w:r w:rsidRPr="006566BB">
          <w:rPr>
            <w:lang w:eastAsia="en-US"/>
          </w:rPr>
          <w:t>MonkeyQuery</w:t>
        </w:r>
        <w:r w:rsidRPr="006566BB">
          <w:rPr>
            <w:color w:val="000000"/>
            <w:lang w:eastAsia="en-US"/>
          </w:rPr>
          <w:t> query);</w:t>
        </w:r>
      </w:ins>
    </w:p>
    <w:p w14:paraId="77B92F7F" w14:textId="77777777" w:rsidR="006566BB" w:rsidRDefault="006566BB" w:rsidP="00051EA5">
      <w:pPr>
        <w:pStyle w:val="NumberedList"/>
        <w:rPr>
          <w:ins w:id="79" w:author="Michael Stonis" w:date="2014-02-13T14:37:00Z"/>
        </w:rPr>
        <w:pPrChange w:id="80" w:author="Michael Stonis" w:date="2014-02-13T15:10:00Z">
          <w:pPr>
            <w:pStyle w:val="NumberedList"/>
          </w:pPr>
        </w:pPrChange>
      </w:pPr>
      <w:ins w:id="81" w:author="Michael Stonis" w:date="2014-02-13T14:34:00Z">
        <w:r>
          <w:t xml:space="preserve">Locate the comment </w:t>
        </w:r>
      </w:ins>
      <w:ins w:id="82" w:author="Michael Stonis" w:date="2014-02-13T14:37:00Z">
        <w:r w:rsidRPr="006566BB">
          <w:rPr>
            <w:rStyle w:val="CodeInline"/>
            <w:rPrChange w:id="83" w:author="Michael Stonis" w:date="2014-02-13T14:37:00Z">
              <w:rPr/>
            </w:rPrChange>
          </w:rPr>
          <w:t>TODO: Step 2 - Create an implementation our service implementation</w:t>
        </w:r>
        <w:r w:rsidRPr="006566BB">
          <w:rPr>
            <w:rPrChange w:id="84" w:author="Michael Stonis" w:date="2014-02-13T14:37:00Z">
              <w:rPr>
                <w:rStyle w:val="CodeInline"/>
              </w:rPr>
            </w:rPrChange>
          </w:rPr>
          <w:t xml:space="preserve"> and uncomment the code below</w:t>
        </w:r>
      </w:ins>
    </w:p>
    <w:p w14:paraId="16600324" w14:textId="77777777" w:rsidR="00733188" w:rsidRPr="00733188" w:rsidRDefault="00733188" w:rsidP="00733188">
      <w:pPr>
        <w:pStyle w:val="CodeBlock"/>
        <w:rPr>
          <w:ins w:id="85" w:author="Michael Stonis" w:date="2014-02-13T14:37:00Z"/>
          <w:lang w:eastAsia="en-US"/>
        </w:rPr>
        <w:pPrChange w:id="86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87" w:author="Michael Stonis" w:date="2014-02-13T14:37:00Z">
        <w:r w:rsidRPr="00733188">
          <w:rPr>
            <w:color w:val="0000FF"/>
            <w:lang w:eastAsia="en-US"/>
          </w:rPr>
          <w:t>public</w:t>
        </w:r>
        <w:r w:rsidRPr="00733188">
          <w:rPr>
            <w:lang w:eastAsia="en-US"/>
          </w:rPr>
          <w:t> </w:t>
        </w:r>
        <w:r w:rsidRPr="00733188">
          <w:rPr>
            <w:color w:val="0000FF"/>
            <w:lang w:eastAsia="en-US"/>
          </w:rPr>
          <w:t>string</w:t>
        </w:r>
        <w:r w:rsidRPr="00733188">
          <w:rPr>
            <w:lang w:eastAsia="en-US"/>
          </w:rPr>
          <w:t> GetRandomMonkeyName()</w:t>
        </w:r>
      </w:ins>
    </w:p>
    <w:p w14:paraId="7C65340C" w14:textId="77777777" w:rsidR="00733188" w:rsidRPr="00733188" w:rsidRDefault="00733188" w:rsidP="00733188">
      <w:pPr>
        <w:pStyle w:val="CodeBlock"/>
        <w:rPr>
          <w:ins w:id="88" w:author="Michael Stonis" w:date="2014-02-13T14:37:00Z"/>
          <w:lang w:eastAsia="en-US"/>
        </w:rPr>
        <w:pPrChange w:id="89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90" w:author="Michael Stonis" w:date="2014-02-13T14:37:00Z">
        <w:r w:rsidRPr="00733188">
          <w:rPr>
            <w:lang w:eastAsia="en-US"/>
          </w:rPr>
          <w:t>{</w:t>
        </w:r>
      </w:ins>
    </w:p>
    <w:p w14:paraId="518AA47F" w14:textId="77777777" w:rsidR="00733188" w:rsidRPr="00733188" w:rsidRDefault="00733188" w:rsidP="00733188">
      <w:pPr>
        <w:pStyle w:val="CodeBlock"/>
        <w:rPr>
          <w:ins w:id="91" w:author="Michael Stonis" w:date="2014-02-13T14:37:00Z"/>
          <w:lang w:eastAsia="en-US"/>
        </w:rPr>
        <w:pPrChange w:id="92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93" w:author="Michael Stonis" w:date="2014-02-13T14:37:00Z">
        <w:r w:rsidRPr="00733188">
          <w:rPr>
            <w:lang w:eastAsia="en-US"/>
          </w:rPr>
          <w:t>    </w:t>
        </w:r>
        <w:r w:rsidRPr="00733188">
          <w:rPr>
            <w:color w:val="0000FF"/>
            <w:lang w:eastAsia="en-US"/>
          </w:rPr>
          <w:t>var</w:t>
        </w:r>
        <w:r w:rsidRPr="00733188">
          <w:rPr>
            <w:lang w:eastAsia="en-US"/>
          </w:rPr>
          <w:t> random = </w:t>
        </w:r>
        <w:r w:rsidRPr="00733188">
          <w:rPr>
            <w:color w:val="0000FF"/>
            <w:lang w:eastAsia="en-US"/>
          </w:rPr>
          <w:t>new</w:t>
        </w:r>
        <w:r w:rsidRPr="00733188">
          <w:rPr>
            <w:lang w:eastAsia="en-US"/>
          </w:rPr>
          <w:t> </w:t>
        </w:r>
        <w:r w:rsidRPr="00733188">
          <w:rPr>
            <w:color w:val="2B91AF"/>
            <w:lang w:eastAsia="en-US"/>
          </w:rPr>
          <w:t>Random</w:t>
        </w:r>
        <w:r w:rsidRPr="00733188">
          <w:rPr>
            <w:lang w:eastAsia="en-US"/>
          </w:rPr>
          <w:t>();</w:t>
        </w:r>
      </w:ins>
    </w:p>
    <w:p w14:paraId="4ED58AF5" w14:textId="77777777" w:rsidR="00733188" w:rsidRPr="00733188" w:rsidRDefault="00733188" w:rsidP="00733188">
      <w:pPr>
        <w:pStyle w:val="CodeBlock"/>
        <w:rPr>
          <w:ins w:id="94" w:author="Michael Stonis" w:date="2014-02-13T14:37:00Z"/>
          <w:lang w:eastAsia="en-US"/>
        </w:rPr>
        <w:pPrChange w:id="95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96" w:author="Michael Stonis" w:date="2014-02-13T14:37:00Z">
        <w:r w:rsidRPr="00733188">
          <w:rPr>
            <w:lang w:eastAsia="en-US"/>
          </w:rPr>
          <w:t>    </w:t>
        </w:r>
        <w:r w:rsidRPr="00733188">
          <w:rPr>
            <w:color w:val="0000FF"/>
            <w:lang w:eastAsia="en-US"/>
          </w:rPr>
          <w:t>var</w:t>
        </w:r>
        <w:r w:rsidRPr="00733188">
          <w:rPr>
            <w:lang w:eastAsia="en-US"/>
          </w:rPr>
          <w:t> monkeyInformation = </w:t>
        </w:r>
        <w:r w:rsidRPr="00733188">
          <w:rPr>
            <w:color w:val="2B91AF"/>
            <w:lang w:eastAsia="en-US"/>
          </w:rPr>
          <w:t>MonkeyData</w:t>
        </w:r>
        <w:r w:rsidRPr="00733188">
          <w:rPr>
            <w:lang w:eastAsia="en-US"/>
          </w:rPr>
          <w:t>.GetMonkeyInformation();</w:t>
        </w:r>
      </w:ins>
    </w:p>
    <w:p w14:paraId="7140A547" w14:textId="77777777" w:rsidR="00733188" w:rsidRPr="00733188" w:rsidRDefault="00733188" w:rsidP="00733188">
      <w:pPr>
        <w:pStyle w:val="CodeBlock"/>
        <w:rPr>
          <w:ins w:id="97" w:author="Michael Stonis" w:date="2014-02-13T14:37:00Z"/>
          <w:lang w:eastAsia="en-US"/>
        </w:rPr>
        <w:pPrChange w:id="98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99" w:author="Michael Stonis" w:date="2014-02-13T14:37:00Z">
        <w:r w:rsidRPr="00733188">
          <w:rPr>
            <w:lang w:eastAsia="en-US"/>
          </w:rPr>
          <w:t xml:space="preserve"> </w:t>
        </w:r>
      </w:ins>
    </w:p>
    <w:p w14:paraId="5811918C" w14:textId="77777777" w:rsidR="00733188" w:rsidRPr="00733188" w:rsidRDefault="00733188" w:rsidP="00733188">
      <w:pPr>
        <w:pStyle w:val="CodeBlock"/>
        <w:rPr>
          <w:ins w:id="100" w:author="Michael Stonis" w:date="2014-02-13T14:37:00Z"/>
          <w:lang w:eastAsia="en-US"/>
        </w:rPr>
        <w:pPrChange w:id="101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02" w:author="Michael Stonis" w:date="2014-02-13T14:37:00Z">
        <w:r w:rsidRPr="00733188">
          <w:rPr>
            <w:lang w:eastAsia="en-US"/>
          </w:rPr>
          <w:t>    </w:t>
        </w:r>
        <w:r w:rsidRPr="00733188">
          <w:rPr>
            <w:color w:val="0000FF"/>
            <w:lang w:eastAsia="en-US"/>
          </w:rPr>
          <w:t>return</w:t>
        </w:r>
      </w:ins>
    </w:p>
    <w:p w14:paraId="35099255" w14:textId="77777777" w:rsidR="00733188" w:rsidRPr="00733188" w:rsidRDefault="00733188" w:rsidP="00733188">
      <w:pPr>
        <w:pStyle w:val="CodeBlock"/>
        <w:rPr>
          <w:ins w:id="103" w:author="Michael Stonis" w:date="2014-02-13T14:37:00Z"/>
          <w:lang w:eastAsia="en-US"/>
        </w:rPr>
        <w:pPrChange w:id="104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05" w:author="Michael Stonis" w:date="2014-02-13T14:37:00Z">
        <w:r w:rsidRPr="00733188">
          <w:rPr>
            <w:lang w:eastAsia="en-US"/>
          </w:rPr>
          <w:t>        monkeyInformation.Any()</w:t>
        </w:r>
      </w:ins>
    </w:p>
    <w:p w14:paraId="4B3FA4FD" w14:textId="77777777" w:rsidR="00733188" w:rsidRPr="00733188" w:rsidRDefault="00733188" w:rsidP="00733188">
      <w:pPr>
        <w:pStyle w:val="CodeBlock"/>
        <w:rPr>
          <w:ins w:id="106" w:author="Michael Stonis" w:date="2014-02-13T14:37:00Z"/>
          <w:lang w:eastAsia="en-US"/>
        </w:rPr>
        <w:pPrChange w:id="107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08" w:author="Michael Stonis" w:date="2014-02-13T14:37:00Z">
        <w:r w:rsidRPr="00733188">
          <w:rPr>
            <w:lang w:eastAsia="en-US"/>
          </w:rPr>
          <w:t>            ? monkeyInformation.ElementAt(random.Next(monkeyInformation.Count)).CommonName</w:t>
        </w:r>
      </w:ins>
    </w:p>
    <w:p w14:paraId="63A95D24" w14:textId="77777777" w:rsidR="00733188" w:rsidRPr="00733188" w:rsidRDefault="00733188" w:rsidP="00733188">
      <w:pPr>
        <w:pStyle w:val="CodeBlock"/>
        <w:rPr>
          <w:ins w:id="109" w:author="Michael Stonis" w:date="2014-02-13T14:37:00Z"/>
          <w:lang w:eastAsia="en-US"/>
        </w:rPr>
        <w:pPrChange w:id="110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11" w:author="Michael Stonis" w:date="2014-02-13T14:37:00Z">
        <w:r w:rsidRPr="00733188">
          <w:rPr>
            <w:lang w:eastAsia="en-US"/>
          </w:rPr>
          <w:t>            : </w:t>
        </w:r>
        <w:r w:rsidRPr="00733188">
          <w:rPr>
            <w:color w:val="0000FF"/>
            <w:lang w:eastAsia="en-US"/>
          </w:rPr>
          <w:t>string</w:t>
        </w:r>
        <w:r w:rsidRPr="00733188">
          <w:rPr>
            <w:lang w:eastAsia="en-US"/>
          </w:rPr>
          <w:t>.Empty;</w:t>
        </w:r>
      </w:ins>
    </w:p>
    <w:p w14:paraId="7367291C" w14:textId="77777777" w:rsidR="00733188" w:rsidRPr="00733188" w:rsidRDefault="00733188" w:rsidP="00733188">
      <w:pPr>
        <w:pStyle w:val="CodeBlock"/>
        <w:rPr>
          <w:ins w:id="112" w:author="Michael Stonis" w:date="2014-02-13T14:37:00Z"/>
          <w:lang w:eastAsia="en-US"/>
        </w:rPr>
        <w:pPrChange w:id="113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14" w:author="Michael Stonis" w:date="2014-02-13T14:37:00Z">
        <w:r w:rsidRPr="00733188">
          <w:rPr>
            <w:lang w:eastAsia="en-US"/>
          </w:rPr>
          <w:t>}</w:t>
        </w:r>
      </w:ins>
    </w:p>
    <w:p w14:paraId="57A0FAC0" w14:textId="77777777" w:rsidR="00733188" w:rsidRPr="00733188" w:rsidRDefault="00733188" w:rsidP="00733188">
      <w:pPr>
        <w:pStyle w:val="CodeBlock"/>
        <w:rPr>
          <w:ins w:id="115" w:author="Michael Stonis" w:date="2014-02-13T14:37:00Z"/>
          <w:lang w:eastAsia="en-US"/>
        </w:rPr>
        <w:pPrChange w:id="116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17" w:author="Michael Stonis" w:date="2014-02-13T14:37:00Z">
        <w:r w:rsidRPr="00733188">
          <w:rPr>
            <w:lang w:eastAsia="en-US"/>
          </w:rPr>
          <w:t xml:space="preserve"> </w:t>
        </w:r>
      </w:ins>
    </w:p>
    <w:p w14:paraId="55C08106" w14:textId="77777777" w:rsidR="00733188" w:rsidRPr="00733188" w:rsidRDefault="00733188" w:rsidP="00733188">
      <w:pPr>
        <w:pStyle w:val="CodeBlock"/>
        <w:rPr>
          <w:ins w:id="118" w:author="Michael Stonis" w:date="2014-02-13T14:37:00Z"/>
          <w:lang w:eastAsia="en-US"/>
        </w:rPr>
        <w:pPrChange w:id="119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20" w:author="Michael Stonis" w:date="2014-02-13T14:37:00Z">
        <w:r w:rsidRPr="00733188">
          <w:rPr>
            <w:color w:val="0000FF"/>
            <w:lang w:eastAsia="en-US"/>
          </w:rPr>
          <w:t>public</w:t>
        </w:r>
        <w:r w:rsidRPr="00733188">
          <w:rPr>
            <w:lang w:eastAsia="en-US"/>
          </w:rPr>
          <w:t> </w:t>
        </w:r>
        <w:r w:rsidRPr="00733188">
          <w:rPr>
            <w:color w:val="2B91AF"/>
            <w:lang w:eastAsia="en-US"/>
          </w:rPr>
          <w:t>IEnumerable</w:t>
        </w:r>
        <w:r w:rsidRPr="00733188">
          <w:rPr>
            <w:lang w:eastAsia="en-US"/>
          </w:rPr>
          <w:t>&lt;</w:t>
        </w:r>
        <w:r w:rsidRPr="00733188">
          <w:rPr>
            <w:color w:val="2B91AF"/>
            <w:lang w:eastAsia="en-US"/>
          </w:rPr>
          <w:t>MonkeyInformation</w:t>
        </w:r>
        <w:r w:rsidRPr="00733188">
          <w:rPr>
            <w:lang w:eastAsia="en-US"/>
          </w:rPr>
          <w:t>&gt; GetMonkeyMatch(</w:t>
        </w:r>
        <w:r w:rsidRPr="00733188">
          <w:rPr>
            <w:color w:val="2B91AF"/>
            <w:lang w:eastAsia="en-US"/>
          </w:rPr>
          <w:t>MonkeyQuery</w:t>
        </w:r>
        <w:r w:rsidRPr="00733188">
          <w:rPr>
            <w:lang w:eastAsia="en-US"/>
          </w:rPr>
          <w:t> query)</w:t>
        </w:r>
      </w:ins>
    </w:p>
    <w:p w14:paraId="5522A4E3" w14:textId="77777777" w:rsidR="00733188" w:rsidRPr="00733188" w:rsidRDefault="00733188" w:rsidP="00733188">
      <w:pPr>
        <w:pStyle w:val="CodeBlock"/>
        <w:rPr>
          <w:ins w:id="121" w:author="Michael Stonis" w:date="2014-02-13T14:37:00Z"/>
          <w:lang w:eastAsia="en-US"/>
        </w:rPr>
        <w:pPrChange w:id="122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23" w:author="Michael Stonis" w:date="2014-02-13T14:37:00Z">
        <w:r w:rsidRPr="00733188">
          <w:rPr>
            <w:lang w:eastAsia="en-US"/>
          </w:rPr>
          <w:t>{</w:t>
        </w:r>
      </w:ins>
    </w:p>
    <w:p w14:paraId="2D1C6CE9" w14:textId="77777777" w:rsidR="00733188" w:rsidRPr="00733188" w:rsidRDefault="00733188" w:rsidP="00733188">
      <w:pPr>
        <w:pStyle w:val="CodeBlock"/>
        <w:rPr>
          <w:ins w:id="124" w:author="Michael Stonis" w:date="2014-02-13T14:37:00Z"/>
          <w:lang w:eastAsia="en-US"/>
        </w:rPr>
        <w:pPrChange w:id="125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26" w:author="Michael Stonis" w:date="2014-02-13T14:37:00Z">
        <w:r w:rsidRPr="00733188">
          <w:rPr>
            <w:lang w:eastAsia="en-US"/>
          </w:rPr>
          <w:t>    </w:t>
        </w:r>
        <w:r w:rsidRPr="00733188">
          <w:rPr>
            <w:color w:val="0000FF"/>
            <w:lang w:eastAsia="en-US"/>
          </w:rPr>
          <w:t>var</w:t>
        </w:r>
        <w:r w:rsidRPr="00733188">
          <w:rPr>
            <w:lang w:eastAsia="en-US"/>
          </w:rPr>
          <w:t> monkeyInformation = </w:t>
        </w:r>
        <w:r w:rsidRPr="00733188">
          <w:rPr>
            <w:color w:val="2B91AF"/>
            <w:lang w:eastAsia="en-US"/>
          </w:rPr>
          <w:t>MonkeyData</w:t>
        </w:r>
        <w:r w:rsidRPr="00733188">
          <w:rPr>
            <w:lang w:eastAsia="en-US"/>
          </w:rPr>
          <w:t>.GetMonkeyInformation();</w:t>
        </w:r>
      </w:ins>
    </w:p>
    <w:p w14:paraId="368AF552" w14:textId="77777777" w:rsidR="00733188" w:rsidRPr="00733188" w:rsidRDefault="00733188" w:rsidP="00733188">
      <w:pPr>
        <w:pStyle w:val="CodeBlock"/>
        <w:rPr>
          <w:ins w:id="127" w:author="Michael Stonis" w:date="2014-02-13T14:37:00Z"/>
          <w:lang w:eastAsia="en-US"/>
        </w:rPr>
        <w:pPrChange w:id="128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29" w:author="Michael Stonis" w:date="2014-02-13T14:37:00Z">
        <w:r w:rsidRPr="00733188">
          <w:rPr>
            <w:lang w:eastAsia="en-US"/>
          </w:rPr>
          <w:t xml:space="preserve"> </w:t>
        </w:r>
      </w:ins>
    </w:p>
    <w:p w14:paraId="0BF219FE" w14:textId="77777777" w:rsidR="00733188" w:rsidRPr="00733188" w:rsidRDefault="00733188" w:rsidP="00733188">
      <w:pPr>
        <w:pStyle w:val="CodeBlock"/>
        <w:rPr>
          <w:ins w:id="130" w:author="Michael Stonis" w:date="2014-02-13T14:37:00Z"/>
          <w:lang w:eastAsia="en-US"/>
        </w:rPr>
        <w:pPrChange w:id="131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32" w:author="Michael Stonis" w:date="2014-02-13T14:37:00Z">
        <w:r w:rsidRPr="00733188">
          <w:rPr>
            <w:lang w:eastAsia="en-US"/>
          </w:rPr>
          <w:t>    </w:t>
        </w:r>
        <w:r w:rsidRPr="00733188">
          <w:rPr>
            <w:color w:val="0000FF"/>
            <w:lang w:eastAsia="en-US"/>
          </w:rPr>
          <w:t>return</w:t>
        </w:r>
      </w:ins>
    </w:p>
    <w:p w14:paraId="61DBD886" w14:textId="77777777" w:rsidR="00733188" w:rsidRPr="00733188" w:rsidRDefault="00733188" w:rsidP="00733188">
      <w:pPr>
        <w:pStyle w:val="CodeBlock"/>
        <w:rPr>
          <w:ins w:id="133" w:author="Michael Stonis" w:date="2014-02-13T14:37:00Z"/>
          <w:lang w:eastAsia="en-US"/>
        </w:rPr>
        <w:pPrChange w:id="134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35" w:author="Michael Stonis" w:date="2014-02-13T14:37:00Z">
        <w:r w:rsidRPr="00733188">
          <w:rPr>
            <w:lang w:eastAsia="en-US"/>
          </w:rPr>
          <w:t>        query == </w:t>
        </w:r>
        <w:r w:rsidRPr="00733188">
          <w:rPr>
            <w:color w:val="0000FF"/>
            <w:lang w:eastAsia="en-US"/>
          </w:rPr>
          <w:t>null</w:t>
        </w:r>
        <w:r w:rsidRPr="00733188">
          <w:rPr>
            <w:lang w:eastAsia="en-US"/>
          </w:rPr>
          <w:t> || (</w:t>
        </w:r>
        <w:r w:rsidRPr="00733188">
          <w:rPr>
            <w:color w:val="2B91AF"/>
            <w:lang w:eastAsia="en-US"/>
          </w:rPr>
          <w:t>String</w:t>
        </w:r>
        <w:r w:rsidRPr="00733188">
          <w:rPr>
            <w:lang w:eastAsia="en-US"/>
          </w:rPr>
          <w:t>.IsNullOrEmpty(query.Family) &amp;&amp; </w:t>
        </w:r>
        <w:r w:rsidRPr="00733188">
          <w:rPr>
            <w:color w:val="2B91AF"/>
            <w:lang w:eastAsia="en-US"/>
          </w:rPr>
          <w:t>String</w:t>
        </w:r>
        <w:r w:rsidRPr="00733188">
          <w:rPr>
            <w:lang w:eastAsia="en-US"/>
          </w:rPr>
          <w:t>.IsNullOrEmpty(query.Subfamily) &amp;&amp; </w:t>
        </w:r>
        <w:r w:rsidRPr="00733188">
          <w:rPr>
            <w:color w:val="2B91AF"/>
            <w:lang w:eastAsia="en-US"/>
          </w:rPr>
          <w:t>String</w:t>
        </w:r>
        <w:r w:rsidRPr="00733188">
          <w:rPr>
            <w:lang w:eastAsia="en-US"/>
          </w:rPr>
          <w:t>.IsNullOrEmpty(query.Genus))</w:t>
        </w:r>
      </w:ins>
    </w:p>
    <w:p w14:paraId="4A0E6FCF" w14:textId="77777777" w:rsidR="00733188" w:rsidRPr="00733188" w:rsidRDefault="00733188" w:rsidP="00733188">
      <w:pPr>
        <w:pStyle w:val="CodeBlock"/>
        <w:rPr>
          <w:ins w:id="136" w:author="Michael Stonis" w:date="2014-02-13T14:37:00Z"/>
          <w:lang w:eastAsia="en-US"/>
        </w:rPr>
        <w:pPrChange w:id="137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38" w:author="Michael Stonis" w:date="2014-02-13T14:37:00Z">
        <w:r w:rsidRPr="00733188">
          <w:rPr>
            <w:lang w:eastAsia="en-US"/>
          </w:rPr>
          <w:t>        ? </w:t>
        </w:r>
        <w:r w:rsidRPr="00733188">
          <w:rPr>
            <w:color w:val="2B91AF"/>
            <w:lang w:eastAsia="en-US"/>
          </w:rPr>
          <w:t>Enumerable</w:t>
        </w:r>
        <w:r w:rsidRPr="00733188">
          <w:rPr>
            <w:lang w:eastAsia="en-US"/>
          </w:rPr>
          <w:t>.Empty&lt;</w:t>
        </w:r>
        <w:r w:rsidRPr="00733188">
          <w:rPr>
            <w:color w:val="2B91AF"/>
            <w:lang w:eastAsia="en-US"/>
          </w:rPr>
          <w:t>MonkeyInformation</w:t>
        </w:r>
        <w:r w:rsidRPr="00733188">
          <w:rPr>
            <w:lang w:eastAsia="en-US"/>
          </w:rPr>
          <w:t>&gt;()</w:t>
        </w:r>
      </w:ins>
    </w:p>
    <w:p w14:paraId="26E43DF4" w14:textId="77777777" w:rsidR="00733188" w:rsidRPr="00733188" w:rsidRDefault="00733188" w:rsidP="00733188">
      <w:pPr>
        <w:pStyle w:val="CodeBlock"/>
        <w:rPr>
          <w:ins w:id="139" w:author="Michael Stonis" w:date="2014-02-13T14:37:00Z"/>
          <w:lang w:eastAsia="en-US"/>
        </w:rPr>
        <w:pPrChange w:id="140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41" w:author="Michael Stonis" w:date="2014-02-13T14:37:00Z">
        <w:r w:rsidRPr="00733188">
          <w:rPr>
            <w:lang w:eastAsia="en-US"/>
          </w:rPr>
          <w:t>        : monkeyInformation</w:t>
        </w:r>
      </w:ins>
    </w:p>
    <w:p w14:paraId="1D2986BF" w14:textId="77777777" w:rsidR="00733188" w:rsidRPr="00733188" w:rsidRDefault="00733188" w:rsidP="00733188">
      <w:pPr>
        <w:pStyle w:val="CodeBlock"/>
        <w:rPr>
          <w:ins w:id="142" w:author="Michael Stonis" w:date="2014-02-13T14:37:00Z"/>
          <w:lang w:eastAsia="en-US"/>
        </w:rPr>
        <w:pPrChange w:id="143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44" w:author="Michael Stonis" w:date="2014-02-13T14:37:00Z">
        <w:r w:rsidRPr="00733188">
          <w:rPr>
            <w:lang w:eastAsia="en-US"/>
          </w:rPr>
          <w:t>            .Where(mi =&gt; </w:t>
        </w:r>
        <w:r w:rsidRPr="00733188">
          <w:rPr>
            <w:color w:val="2B91AF"/>
            <w:lang w:eastAsia="en-US"/>
          </w:rPr>
          <w:t>String</w:t>
        </w:r>
        <w:r w:rsidRPr="00733188">
          <w:rPr>
            <w:lang w:eastAsia="en-US"/>
          </w:rPr>
          <w:t>.IsNullOrEmpty(query.Family) || mi.Family.IndexOf(query.Family, </w:t>
        </w:r>
        <w:r w:rsidRPr="00733188">
          <w:rPr>
            <w:color w:val="2B91AF"/>
            <w:lang w:eastAsia="en-US"/>
          </w:rPr>
          <w:t>StringComparison</w:t>
        </w:r>
        <w:r w:rsidRPr="00733188">
          <w:rPr>
            <w:lang w:eastAsia="en-US"/>
          </w:rPr>
          <w:t>.OrdinalIgnoreCase) &gt;= 0)</w:t>
        </w:r>
      </w:ins>
    </w:p>
    <w:p w14:paraId="5D22FD57" w14:textId="77777777" w:rsidR="00733188" w:rsidRPr="00733188" w:rsidRDefault="00733188" w:rsidP="00733188">
      <w:pPr>
        <w:pStyle w:val="CodeBlock"/>
        <w:rPr>
          <w:ins w:id="145" w:author="Michael Stonis" w:date="2014-02-13T14:37:00Z"/>
          <w:lang w:eastAsia="en-US"/>
        </w:rPr>
        <w:pPrChange w:id="146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47" w:author="Michael Stonis" w:date="2014-02-13T14:37:00Z">
        <w:r w:rsidRPr="00733188">
          <w:rPr>
            <w:lang w:eastAsia="en-US"/>
          </w:rPr>
          <w:t>            .Where(mi =&gt; </w:t>
        </w:r>
        <w:r w:rsidRPr="00733188">
          <w:rPr>
            <w:color w:val="2B91AF"/>
            <w:lang w:eastAsia="en-US"/>
          </w:rPr>
          <w:t>String</w:t>
        </w:r>
        <w:r w:rsidRPr="00733188">
          <w:rPr>
            <w:lang w:eastAsia="en-US"/>
          </w:rPr>
          <w:t>.IsNullOrEmpty(query.Subfamily) || mi.Subfamily.IndexOf(query.Subfamily, </w:t>
        </w:r>
        <w:r w:rsidRPr="00733188">
          <w:rPr>
            <w:color w:val="2B91AF"/>
            <w:lang w:eastAsia="en-US"/>
          </w:rPr>
          <w:t>StringComparison</w:t>
        </w:r>
        <w:r w:rsidRPr="00733188">
          <w:rPr>
            <w:lang w:eastAsia="en-US"/>
          </w:rPr>
          <w:t>.OrdinalIgnoreCase) &gt;= 0)</w:t>
        </w:r>
      </w:ins>
    </w:p>
    <w:p w14:paraId="225DD60A" w14:textId="77777777" w:rsidR="00733188" w:rsidRPr="00733188" w:rsidRDefault="00733188" w:rsidP="00733188">
      <w:pPr>
        <w:pStyle w:val="CodeBlock"/>
        <w:rPr>
          <w:ins w:id="148" w:author="Michael Stonis" w:date="2014-02-13T14:37:00Z"/>
          <w:lang w:eastAsia="en-US"/>
        </w:rPr>
        <w:pPrChange w:id="149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50" w:author="Michael Stonis" w:date="2014-02-13T14:37:00Z">
        <w:r w:rsidRPr="00733188">
          <w:rPr>
            <w:lang w:eastAsia="en-US"/>
          </w:rPr>
          <w:t>            .Where(mi =&gt; </w:t>
        </w:r>
        <w:r w:rsidRPr="00733188">
          <w:rPr>
            <w:color w:val="2B91AF"/>
            <w:lang w:eastAsia="en-US"/>
          </w:rPr>
          <w:t>String</w:t>
        </w:r>
        <w:r w:rsidRPr="00733188">
          <w:rPr>
            <w:lang w:eastAsia="en-US"/>
          </w:rPr>
          <w:t>.IsNullOrEmpty(query.Genus) || mi.Genus.IndexOf(query.Genus, </w:t>
        </w:r>
        <w:r w:rsidRPr="00733188">
          <w:rPr>
            <w:color w:val="2B91AF"/>
            <w:lang w:eastAsia="en-US"/>
          </w:rPr>
          <w:t>StringComparison</w:t>
        </w:r>
        <w:r w:rsidRPr="00733188">
          <w:rPr>
            <w:lang w:eastAsia="en-US"/>
          </w:rPr>
          <w:t>.OrdinalIgnoreCase) &gt;= 0);</w:t>
        </w:r>
      </w:ins>
    </w:p>
    <w:p w14:paraId="04E8F289" w14:textId="77777777" w:rsidR="00733188" w:rsidRPr="00733188" w:rsidRDefault="00733188" w:rsidP="00733188">
      <w:pPr>
        <w:pStyle w:val="CodeBlock"/>
        <w:rPr>
          <w:ins w:id="151" w:author="Michael Stonis" w:date="2014-02-13T14:37:00Z"/>
          <w:lang w:eastAsia="en-US"/>
        </w:rPr>
        <w:pPrChange w:id="152" w:author="Michael Stonis" w:date="2014-02-13T14:37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153" w:author="Michael Stonis" w:date="2014-02-13T14:37:00Z">
        <w:r w:rsidRPr="00733188">
          <w:rPr>
            <w:lang w:eastAsia="en-US"/>
          </w:rPr>
          <w:t>}</w:t>
        </w:r>
      </w:ins>
    </w:p>
    <w:p w14:paraId="77AD2E62" w14:textId="77777777" w:rsidR="006566BB" w:rsidRDefault="006566BB" w:rsidP="00051EA5">
      <w:pPr>
        <w:pStyle w:val="NumberedList"/>
        <w:numPr>
          <w:ilvl w:val="0"/>
          <w:numId w:val="0"/>
        </w:numPr>
        <w:ind w:left="1224"/>
        <w:rPr>
          <w:ins w:id="154" w:author="Michael Stonis" w:date="2014-02-13T14:29:00Z"/>
        </w:rPr>
        <w:pPrChange w:id="155" w:author="Michael Stonis" w:date="2014-02-13T15:10:00Z">
          <w:pPr>
            <w:pStyle w:val="NumberedList"/>
          </w:pPr>
        </w:pPrChange>
      </w:pPr>
    </w:p>
    <w:p w14:paraId="49D963C8" w14:textId="77777777" w:rsidR="00733188" w:rsidRPr="00733188" w:rsidRDefault="00733188" w:rsidP="00051EA5">
      <w:pPr>
        <w:pStyle w:val="NumberedList"/>
        <w:rPr>
          <w:ins w:id="156" w:author="Michael Stonis" w:date="2014-02-13T14:39:00Z"/>
          <w:rPrChange w:id="157" w:author="Michael Stonis" w:date="2014-02-13T14:39:00Z">
            <w:rPr>
              <w:ins w:id="158" w:author="Michael Stonis" w:date="2014-02-13T14:39:00Z"/>
              <w:b/>
            </w:rPr>
          </w:rPrChange>
        </w:rPr>
        <w:pPrChange w:id="159" w:author="Michael Stonis" w:date="2014-02-13T15:10:00Z">
          <w:pPr>
            <w:pStyle w:val="NumberedList"/>
          </w:pPr>
        </w:pPrChange>
      </w:pPr>
      <w:ins w:id="160" w:author="Michael Stonis" w:date="2014-02-13T14:39:00Z">
        <w:r>
          <w:t xml:space="preserve">Highlight the </w:t>
        </w:r>
        <w:r w:rsidRPr="00733188">
          <w:rPr>
            <w:rPrChange w:id="161" w:author="Michael Stonis" w:date="2014-02-13T14:39:00Z">
              <w:rPr/>
            </w:rPrChange>
          </w:rPr>
          <w:t>MonkeyService.svc</w:t>
        </w:r>
        <w:r>
          <w:t xml:space="preserve"> file and select BUILD &gt; </w:t>
        </w:r>
        <w:r>
          <w:t>Start Without Debugging</w:t>
        </w:r>
      </w:ins>
    </w:p>
    <w:p w14:paraId="33D5C500" w14:textId="77777777" w:rsidR="00733188" w:rsidRDefault="00733188" w:rsidP="00051EA5">
      <w:pPr>
        <w:pStyle w:val="NumberedList"/>
        <w:numPr>
          <w:ilvl w:val="0"/>
          <w:numId w:val="0"/>
        </w:numPr>
        <w:ind w:left="1224"/>
        <w:rPr>
          <w:ins w:id="162" w:author="Michael Stonis" w:date="2014-02-13T14:38:00Z"/>
        </w:rPr>
        <w:pPrChange w:id="163" w:author="Michael Stonis" w:date="2014-02-13T15:10:00Z">
          <w:pPr>
            <w:pStyle w:val="NumberedList"/>
          </w:pPr>
        </w:pPrChange>
      </w:pPr>
      <w:ins w:id="164" w:author="Michael Stonis" w:date="2014-02-13T14:39:00Z">
        <w:r w:rsidRPr="009B5BFB">
          <w:rPr>
            <w:noProof/>
            <w:lang w:eastAsia="en-US"/>
            <w:rPrChange w:id="165" w:author="Unknown">
              <w:rPr>
                <w:noProof/>
                <w:lang w:eastAsia="en-US"/>
              </w:rPr>
            </w:rPrChange>
          </w:rPr>
          <w:drawing>
            <wp:inline distT="0" distB="0" distL="0" distR="0" wp14:anchorId="19DEC878" wp14:editId="12BD5041">
              <wp:extent cx="2489011" cy="977826"/>
              <wp:effectExtent l="0" t="0" r="698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2960" cy="9833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F36692" w14:textId="77777777" w:rsidR="00733188" w:rsidRDefault="00733188" w:rsidP="00051EA5">
      <w:pPr>
        <w:pStyle w:val="NumberedList"/>
        <w:rPr>
          <w:ins w:id="166" w:author="Michael Stonis" w:date="2014-02-13T14:40:00Z"/>
        </w:rPr>
        <w:pPrChange w:id="167" w:author="Michael Stonis" w:date="2014-02-13T15:10:00Z">
          <w:pPr>
            <w:pStyle w:val="NumberedList"/>
          </w:pPr>
        </w:pPrChange>
      </w:pPr>
      <w:ins w:id="168" w:author="Michael Stonis" w:date="2014-02-13T14:40:00Z">
        <w:r w:rsidRPr="00733188">
          <w:t>You should get a WCF Test Client displayed.</w:t>
        </w:r>
        <w:r>
          <w:t xml:space="preserve"> Click a service such as </w:t>
        </w:r>
        <w:r w:rsidRPr="00733188">
          <w:rPr>
            <w:rStyle w:val="CodeInline"/>
            <w:rPrChange w:id="169" w:author="Michael Stonis" w:date="2014-02-13T14:40:00Z">
              <w:rPr/>
            </w:rPrChange>
          </w:rPr>
          <w:t>GetRandomMonkeyName</w:t>
        </w:r>
        <w:r>
          <w:t xml:space="preserve"> and select </w:t>
        </w:r>
        <w:r>
          <w:rPr>
            <w:b/>
          </w:rPr>
          <w:t>Invoke</w:t>
        </w:r>
      </w:ins>
    </w:p>
    <w:p w14:paraId="56B2B326" w14:textId="77777777" w:rsidR="00733188" w:rsidRDefault="00733188" w:rsidP="00051EA5">
      <w:pPr>
        <w:pStyle w:val="NumberedList"/>
        <w:numPr>
          <w:ilvl w:val="0"/>
          <w:numId w:val="0"/>
        </w:numPr>
        <w:ind w:left="1224"/>
        <w:rPr>
          <w:ins w:id="170" w:author="Michael Stonis" w:date="2014-02-13T14:38:00Z"/>
        </w:rPr>
        <w:pPrChange w:id="171" w:author="Michael Stonis" w:date="2014-02-13T15:10:00Z">
          <w:pPr>
            <w:pStyle w:val="NumberedList"/>
          </w:pPr>
        </w:pPrChange>
      </w:pPr>
      <w:ins w:id="172" w:author="Michael Stonis" w:date="2014-02-13T14:40:00Z">
        <w:r w:rsidRPr="00221665">
          <w:rPr>
            <w:noProof/>
            <w:lang w:eastAsia="en-US"/>
          </w:rPr>
          <w:drawing>
            <wp:inline distT="0" distB="0" distL="0" distR="0" wp14:anchorId="03BC8AFC" wp14:editId="732C8FF4">
              <wp:extent cx="5104102" cy="1745673"/>
              <wp:effectExtent l="0" t="0" r="1905" b="698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0398" cy="17991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08F96EB" w14:textId="77777777" w:rsidR="00733188" w:rsidRDefault="00733188" w:rsidP="00051EA5">
      <w:pPr>
        <w:pStyle w:val="NumberedList"/>
        <w:rPr>
          <w:ins w:id="173" w:author="Michael Stonis" w:date="2014-02-13T14:43:00Z"/>
        </w:rPr>
        <w:pPrChange w:id="174" w:author="Michael Stonis" w:date="2014-02-13T15:10:00Z">
          <w:pPr>
            <w:pStyle w:val="NumberedList"/>
          </w:pPr>
        </w:pPrChange>
      </w:pPr>
      <w:ins w:id="175" w:author="Michael Stonis" w:date="2014-02-13T14:41:00Z">
        <w:r>
          <w:t>You should get a result based on the data that you provided</w:t>
        </w:r>
      </w:ins>
    </w:p>
    <w:p w14:paraId="3F9D6E3E" w14:textId="77777777" w:rsidR="00733188" w:rsidRPr="00733188" w:rsidRDefault="00733188" w:rsidP="00733188">
      <w:pPr>
        <w:pStyle w:val="Sidebar"/>
        <w:rPr>
          <w:ins w:id="176" w:author="Michael Stonis" w:date="2014-02-13T14:41:00Z"/>
          <w:rPrChange w:id="177" w:author="Michael Stonis" w:date="2014-02-13T14:43:00Z">
            <w:rPr>
              <w:ins w:id="178" w:author="Michael Stonis" w:date="2014-02-13T14:41:00Z"/>
            </w:rPr>
          </w:rPrChange>
        </w:rPr>
        <w:pPrChange w:id="179" w:author="Michael Stonis" w:date="2014-02-13T14:43:00Z">
          <w:pPr>
            <w:pStyle w:val="NumberedList"/>
          </w:pPr>
        </w:pPrChange>
      </w:pPr>
      <w:ins w:id="180" w:author="Michael Stonis" w:date="2014-02-13T14:43:00Z">
        <w:r>
          <w:rPr>
            <w:b/>
          </w:rPr>
          <w:t xml:space="preserve">TIP: </w:t>
        </w:r>
        <w:r>
          <w:t xml:space="preserve">This project is running under IIS Express and will only be available locally. If you would like to configure IIS Express to work remotely, follow the steps located here: </w:t>
        </w:r>
      </w:ins>
      <w:ins w:id="181" w:author="Michael Stonis" w:date="2014-02-13T14:45:00Z">
        <w:r w:rsidRPr="00733188">
          <w:fldChar w:fldCharType="begin"/>
        </w:r>
        <w:r w:rsidRPr="00733188">
          <w:instrText xml:space="preserve"> HYPERLINK "http://www.microsoft.com/en-us/download/details.aspx?id=28359" </w:instrText>
        </w:r>
        <w:r w:rsidRPr="00733188">
          <w:fldChar w:fldCharType="separate"/>
        </w:r>
        <w:r w:rsidRPr="00733188">
          <w:rPr>
            <w:rStyle w:val="Hyperlink"/>
            <w:b/>
          </w:rPr>
          <w:t>http://www.microsoft.com/en-us/download/details.aspx?id=28359</w:t>
        </w:r>
        <w:r w:rsidRPr="00733188">
          <w:fldChar w:fldCharType="end"/>
        </w:r>
      </w:ins>
    </w:p>
    <w:p w14:paraId="159B1532" w14:textId="77777777" w:rsidR="00733188" w:rsidRDefault="00733188" w:rsidP="00733188">
      <w:pPr>
        <w:pStyle w:val="Heading3"/>
        <w:rPr>
          <w:ins w:id="182" w:author="Michael Stonis" w:date="2014-02-13T14:41:00Z"/>
        </w:rPr>
        <w:pPrChange w:id="183" w:author="Michael Stonis" w:date="2014-02-13T14:41:00Z">
          <w:pPr>
            <w:pStyle w:val="NumberedList"/>
          </w:pPr>
        </w:pPrChange>
      </w:pPr>
      <w:ins w:id="184" w:author="Michael Stonis" w:date="2014-02-13T14:41:00Z">
        <w:r>
          <w:t>Create the WCF Service Client</w:t>
        </w:r>
      </w:ins>
    </w:p>
    <w:p w14:paraId="7988DC61" w14:textId="77777777" w:rsidR="00733188" w:rsidRDefault="00733188" w:rsidP="00051EA5">
      <w:pPr>
        <w:pStyle w:val="NumberedList"/>
        <w:rPr>
          <w:ins w:id="185" w:author="Michael Stonis" w:date="2014-02-13T14:42:00Z"/>
        </w:rPr>
        <w:pPrChange w:id="186" w:author="Michael Stonis" w:date="2014-02-13T15:10:00Z">
          <w:pPr>
            <w:pStyle w:val="NumberedList"/>
          </w:pPr>
        </w:pPrChange>
      </w:pPr>
      <w:ins w:id="187" w:author="Michael Stonis" w:date="2014-02-13T14:42:00Z">
        <w:r>
          <w:t xml:space="preserve">Locate the </w:t>
        </w:r>
        <w:r>
          <w:rPr>
            <w:b/>
          </w:rPr>
          <w:t>ServiceGenerator.bat</w:t>
        </w:r>
        <w:r>
          <w:t xml:space="preserve"> file as part of the solution</w:t>
        </w:r>
      </w:ins>
    </w:p>
    <w:p w14:paraId="127B5E71" w14:textId="77777777" w:rsidR="00733188" w:rsidRDefault="00733188" w:rsidP="00051EA5">
      <w:pPr>
        <w:pStyle w:val="NumberedList"/>
        <w:numPr>
          <w:ilvl w:val="0"/>
          <w:numId w:val="0"/>
        </w:numPr>
        <w:ind w:left="1224"/>
        <w:rPr>
          <w:ins w:id="188" w:author="Michael Stonis" w:date="2014-02-13T14:41:00Z"/>
        </w:rPr>
        <w:pPrChange w:id="189" w:author="Michael Stonis" w:date="2014-02-13T15:10:00Z">
          <w:pPr>
            <w:pStyle w:val="NumberedList"/>
          </w:pPr>
        </w:pPrChange>
      </w:pPr>
      <w:ins w:id="190" w:author="Michael Stonis" w:date="2014-02-13T14:42:00Z">
        <w:r w:rsidRPr="00521344">
          <w:rPr>
            <w:noProof/>
            <w:lang w:eastAsia="en-US"/>
          </w:rPr>
          <w:drawing>
            <wp:inline distT="0" distB="0" distL="0" distR="0" wp14:anchorId="0F9B7C81" wp14:editId="5B0413E3">
              <wp:extent cx="1771897" cy="323895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897" cy="323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1E2C96E" w14:textId="77777777" w:rsidR="00733188" w:rsidRDefault="00733188" w:rsidP="00051EA5">
      <w:pPr>
        <w:pStyle w:val="NumberedList"/>
        <w:rPr>
          <w:ins w:id="191" w:author="Michael Stonis" w:date="2014-02-13T14:43:00Z"/>
        </w:rPr>
        <w:pPrChange w:id="192" w:author="Michael Stonis" w:date="2014-02-13T15:10:00Z">
          <w:pPr>
            <w:pStyle w:val="NumberedList"/>
          </w:pPr>
        </w:pPrChange>
      </w:pPr>
      <w:ins w:id="193" w:author="Michael Stonis" w:date="2014-02-13T14:42:00Z">
        <w:r>
          <w:t xml:space="preserve">Right-Click on this file and select </w:t>
        </w:r>
      </w:ins>
      <w:ins w:id="194" w:author="Michael Stonis" w:date="2014-02-13T14:43:00Z">
        <w:r>
          <w:rPr>
            <w:b/>
          </w:rPr>
          <w:t>Open Command Prompt</w:t>
        </w:r>
      </w:ins>
    </w:p>
    <w:p w14:paraId="1456332A" w14:textId="77777777" w:rsidR="00733188" w:rsidRDefault="00733188" w:rsidP="00051EA5">
      <w:pPr>
        <w:pStyle w:val="NumberedList"/>
        <w:numPr>
          <w:ilvl w:val="0"/>
          <w:numId w:val="0"/>
        </w:numPr>
        <w:ind w:left="1224"/>
        <w:rPr>
          <w:ins w:id="195" w:author="Michael Stonis" w:date="2014-02-13T14:42:00Z"/>
        </w:rPr>
        <w:pPrChange w:id="196" w:author="Michael Stonis" w:date="2014-02-13T15:10:00Z">
          <w:pPr>
            <w:pStyle w:val="NumberedList"/>
          </w:pPr>
        </w:pPrChange>
      </w:pPr>
      <w:ins w:id="197" w:author="Michael Stonis" w:date="2014-02-13T14:43:00Z">
        <w:r w:rsidRPr="00733188">
          <w:drawing>
            <wp:inline distT="0" distB="0" distL="0" distR="0" wp14:anchorId="467BE00E" wp14:editId="194F44D7">
              <wp:extent cx="1981477" cy="276264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477" cy="2762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F5A08F" w14:textId="77777777" w:rsidR="00733188" w:rsidRDefault="00C57A5F" w:rsidP="00051EA5">
      <w:pPr>
        <w:pStyle w:val="NumberedList"/>
        <w:rPr>
          <w:ins w:id="198" w:author="Michael Stonis" w:date="2014-02-13T14:52:00Z"/>
        </w:rPr>
        <w:pPrChange w:id="199" w:author="Michael Stonis" w:date="2014-02-13T15:10:00Z">
          <w:pPr>
            <w:pStyle w:val="NumberedList"/>
          </w:pPr>
        </w:pPrChange>
      </w:pPr>
      <w:ins w:id="200" w:author="Michael Stonis" w:date="2014-02-13T14:52:00Z">
        <w:r>
          <w:t xml:space="preserve">Run the </w:t>
        </w:r>
        <w:r w:rsidRPr="00C57A5F">
          <w:rPr>
            <w:rPrChange w:id="201" w:author="Michael Stonis" w:date="2014-02-13T14:52:00Z">
              <w:rPr/>
            </w:rPrChange>
          </w:rPr>
          <w:t>ServiceGenerator.bat</w:t>
        </w:r>
        <w:r>
          <w:t xml:space="preserve"> file</w:t>
        </w:r>
      </w:ins>
    </w:p>
    <w:p w14:paraId="6F1D60AB" w14:textId="77777777" w:rsidR="00C57A5F" w:rsidRDefault="00C57A5F" w:rsidP="00051EA5">
      <w:pPr>
        <w:pStyle w:val="NumberedList"/>
        <w:numPr>
          <w:ilvl w:val="0"/>
          <w:numId w:val="0"/>
        </w:numPr>
        <w:ind w:left="1224"/>
        <w:rPr>
          <w:ins w:id="202" w:author="Michael Stonis" w:date="2014-02-13T14:43:00Z"/>
        </w:rPr>
        <w:pPrChange w:id="203" w:author="Michael Stonis" w:date="2014-02-13T15:10:00Z">
          <w:pPr>
            <w:pStyle w:val="NumberedList"/>
          </w:pPr>
        </w:pPrChange>
      </w:pPr>
      <w:ins w:id="204" w:author="Michael Stonis" w:date="2014-02-13T14:52:00Z">
        <w:r w:rsidRPr="00C57A5F">
          <w:lastRenderedPageBreak/>
          <w:drawing>
            <wp:inline distT="0" distB="0" distL="0" distR="0" wp14:anchorId="1110B816" wp14:editId="4972DE83">
              <wp:extent cx="3305636" cy="314369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5636" cy="3143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126E57" w14:textId="77777777" w:rsidR="00C57A5F" w:rsidRDefault="00C57A5F" w:rsidP="00051EA5">
      <w:pPr>
        <w:pStyle w:val="NumberedList"/>
        <w:rPr>
          <w:ins w:id="205" w:author="Michael Stonis" w:date="2014-02-13T14:53:00Z"/>
        </w:rPr>
        <w:pPrChange w:id="206" w:author="Michael Stonis" w:date="2014-02-13T15:10:00Z">
          <w:pPr>
            <w:pStyle w:val="NumberedList"/>
          </w:pPr>
        </w:pPrChange>
      </w:pPr>
      <w:ins w:id="207" w:author="Michael Stonis" w:date="2014-02-13T14:53:00Z">
        <w:r>
          <w:t>Return to Visual Studio</w:t>
        </w:r>
      </w:ins>
    </w:p>
    <w:p w14:paraId="3F1FE0F0" w14:textId="77777777" w:rsidR="00C57A5F" w:rsidRPr="00C57A5F" w:rsidRDefault="00C57A5F" w:rsidP="00051EA5">
      <w:pPr>
        <w:pStyle w:val="NumberedList"/>
        <w:rPr>
          <w:ins w:id="208" w:author="Michael Stonis" w:date="2014-02-13T14:53:00Z"/>
          <w:rPrChange w:id="209" w:author="Michael Stonis" w:date="2014-02-13T14:53:00Z">
            <w:rPr>
              <w:ins w:id="210" w:author="Michael Stonis" w:date="2014-02-13T14:53:00Z"/>
              <w:b/>
            </w:rPr>
          </w:rPrChange>
        </w:rPr>
        <w:pPrChange w:id="211" w:author="Michael Stonis" w:date="2014-02-13T15:10:00Z">
          <w:pPr>
            <w:pStyle w:val="NumberedList"/>
          </w:pPr>
        </w:pPrChange>
      </w:pPr>
      <w:ins w:id="212" w:author="Michael Stonis" w:date="2014-02-13T14:53:00Z">
        <w:r>
          <w:t xml:space="preserve">Right-Click the </w:t>
        </w:r>
        <w:r w:rsidRPr="00C57A5F">
          <w:rPr>
            <w:rPrChange w:id="213" w:author="Michael Stonis" w:date="2014-02-13T14:53:00Z">
              <w:rPr/>
            </w:rPrChange>
          </w:rPr>
          <w:t>ServiceGenerator.bat</w:t>
        </w:r>
        <w:r>
          <w:t xml:space="preserve"> file and Select </w:t>
        </w:r>
        <w:r w:rsidRPr="00C57A5F">
          <w:rPr>
            <w:rPrChange w:id="214" w:author="Michael Stonis" w:date="2014-02-13T14:53:00Z">
              <w:rPr/>
            </w:rPrChange>
          </w:rPr>
          <w:t xml:space="preserve">Open </w:t>
        </w:r>
      </w:ins>
      <w:ins w:id="215" w:author="Michael Stonis" w:date="2014-02-13T14:54:00Z">
        <w:r>
          <w:t>Containing Folder</w:t>
        </w:r>
      </w:ins>
    </w:p>
    <w:p w14:paraId="45052F27" w14:textId="77777777" w:rsidR="00C57A5F" w:rsidRDefault="00C57A5F" w:rsidP="00051EA5">
      <w:pPr>
        <w:pStyle w:val="NumberedList"/>
        <w:numPr>
          <w:ilvl w:val="0"/>
          <w:numId w:val="0"/>
        </w:numPr>
        <w:ind w:left="1224"/>
        <w:rPr>
          <w:ins w:id="216" w:author="Michael Stonis" w:date="2014-02-13T14:53:00Z"/>
        </w:rPr>
        <w:pPrChange w:id="217" w:author="Michael Stonis" w:date="2014-02-13T15:10:00Z">
          <w:pPr>
            <w:pStyle w:val="NumberedList"/>
          </w:pPr>
        </w:pPrChange>
      </w:pPr>
      <w:ins w:id="218" w:author="Michael Stonis" w:date="2014-02-13T14:54:00Z">
        <w:r w:rsidRPr="00C57A5F">
          <w:drawing>
            <wp:inline distT="0" distB="0" distL="0" distR="0" wp14:anchorId="56CF1C1C" wp14:editId="627633D0">
              <wp:extent cx="1676634" cy="219106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634" cy="2191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EECE72" w14:textId="77777777" w:rsidR="00C57A5F" w:rsidRDefault="00C57A5F" w:rsidP="00051EA5">
      <w:pPr>
        <w:pStyle w:val="NumberedList"/>
        <w:rPr>
          <w:ins w:id="219" w:author="Michael Stonis" w:date="2014-02-13T14:57:00Z"/>
        </w:rPr>
        <w:pPrChange w:id="220" w:author="Michael Stonis" w:date="2014-02-13T15:10:00Z">
          <w:pPr>
            <w:pStyle w:val="NumberedList"/>
          </w:pPr>
        </w:pPrChange>
      </w:pPr>
      <w:ins w:id="221" w:author="Michael Stonis" w:date="2014-02-13T14:57:00Z">
        <w:r w:rsidRPr="00C57A5F">
          <w:t>Drag-and-Drop the MonkeyService.cs file into the Xamarin.EnterpriseWcf.Client Project</w:t>
        </w:r>
      </w:ins>
    </w:p>
    <w:p w14:paraId="4E72DF1A" w14:textId="77777777" w:rsidR="00C57A5F" w:rsidRDefault="00C57A5F" w:rsidP="00051EA5">
      <w:pPr>
        <w:pStyle w:val="NumberedList"/>
        <w:numPr>
          <w:ilvl w:val="0"/>
          <w:numId w:val="0"/>
        </w:numPr>
        <w:ind w:left="1224"/>
        <w:rPr>
          <w:ins w:id="222" w:author="Michael Stonis" w:date="2014-02-13T14:54:00Z"/>
        </w:rPr>
        <w:pPrChange w:id="223" w:author="Michael Stonis" w:date="2014-02-13T15:10:00Z">
          <w:pPr>
            <w:pStyle w:val="NumberedList"/>
          </w:pPr>
        </w:pPrChange>
      </w:pPr>
      <w:ins w:id="224" w:author="Michael Stonis" w:date="2014-02-13T14:57:00Z">
        <w:r w:rsidRPr="00F8529A">
          <w:rPr>
            <w:noProof/>
            <w:lang w:eastAsia="en-US"/>
          </w:rPr>
          <w:drawing>
            <wp:inline distT="0" distB="0" distL="0" distR="0" wp14:anchorId="6BAEA400" wp14:editId="25D6945B">
              <wp:extent cx="5315000" cy="819397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98356" cy="8630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E5D3AB" w14:textId="77777777" w:rsidR="00051EA5" w:rsidRDefault="00051EA5" w:rsidP="00051EA5">
      <w:pPr>
        <w:pStyle w:val="NumberedList"/>
        <w:rPr>
          <w:ins w:id="225" w:author="Michael Stonis" w:date="2014-02-13T14:59:00Z"/>
        </w:rPr>
        <w:pPrChange w:id="226" w:author="Michael Stonis" w:date="2014-02-13T15:10:00Z">
          <w:pPr>
            <w:pStyle w:val="NumberedList"/>
            <w:numPr>
              <w:numId w:val="71"/>
            </w:numPr>
          </w:pPr>
        </w:pPrChange>
      </w:pPr>
      <w:ins w:id="227" w:author="Michael Stonis" w:date="2014-02-13T14:59:00Z">
        <w:r>
          <w:t xml:space="preserve">Locate </w:t>
        </w:r>
        <w:r w:rsidRPr="00051EA5">
          <w:rPr>
            <w:rStyle w:val="CodeInline"/>
            <w:rPrChange w:id="228" w:author="Michael Stonis" w:date="2014-02-13T14:59:00Z">
              <w:rPr/>
            </w:rPrChange>
          </w:rPr>
          <w:t xml:space="preserve">TODO: Step 3 - Define the service endpoint </w:t>
        </w:r>
        <w:r>
          <w:t>and uncomment the code below</w:t>
        </w:r>
      </w:ins>
    </w:p>
    <w:p w14:paraId="36F61E30" w14:textId="77777777" w:rsidR="00051EA5" w:rsidRPr="00051EA5" w:rsidRDefault="00051EA5" w:rsidP="00051EA5">
      <w:pPr>
        <w:pStyle w:val="CodeBlock"/>
        <w:rPr>
          <w:ins w:id="229" w:author="Michael Stonis" w:date="2014-02-13T14:59:00Z"/>
        </w:rPr>
        <w:pPrChange w:id="230" w:author="Michael Stonis" w:date="2014-02-13T14:59:00Z">
          <w:pPr>
            <w:pStyle w:val="NumberedList"/>
            <w:numPr>
              <w:numId w:val="71"/>
            </w:numPr>
            <w:shd w:val="clear" w:color="auto" w:fill="FFFFFF"/>
          </w:pPr>
        </w:pPrChange>
      </w:pPr>
      <w:ins w:id="231" w:author="Michael Stonis" w:date="2014-02-13T14:59:00Z">
        <w:r w:rsidRPr="00051EA5">
          <w:rPr>
            <w:color w:val="0000FF"/>
          </w:rPr>
          <w:t>#if</w:t>
        </w:r>
        <w:r w:rsidRPr="00051EA5">
          <w:t> DEBUG</w:t>
        </w:r>
      </w:ins>
    </w:p>
    <w:p w14:paraId="1AF0F3D4" w14:textId="77777777" w:rsidR="00051EA5" w:rsidRPr="00051EA5" w:rsidRDefault="00051EA5" w:rsidP="00051EA5">
      <w:pPr>
        <w:pStyle w:val="CodeBlock"/>
        <w:rPr>
          <w:ins w:id="232" w:author="Michael Stonis" w:date="2014-02-13T14:59:00Z"/>
        </w:rPr>
        <w:pPrChange w:id="233" w:author="Michael Stonis" w:date="2014-02-13T14:59:00Z">
          <w:pPr>
            <w:pStyle w:val="NumberedList"/>
            <w:numPr>
              <w:numId w:val="71"/>
            </w:numPr>
            <w:shd w:val="clear" w:color="auto" w:fill="FFFFFF"/>
          </w:pPr>
        </w:pPrChange>
      </w:pPr>
      <w:ins w:id="234" w:author="Michael Stonis" w:date="2014-02-13T14:59:00Z">
        <w:r w:rsidRPr="00051EA5">
          <w:rPr>
            <w:color w:val="0000FF"/>
          </w:rPr>
          <w:t>private</w:t>
        </w:r>
        <w:r w:rsidRPr="00051EA5">
          <w:t> </w:t>
        </w:r>
        <w:r w:rsidRPr="00051EA5">
          <w:rPr>
            <w:color w:val="0000FF"/>
          </w:rPr>
          <w:t>static</w:t>
        </w:r>
        <w:r w:rsidRPr="00051EA5">
          <w:t> </w:t>
        </w:r>
        <w:r w:rsidRPr="00051EA5">
          <w:rPr>
            <w:color w:val="0000FF"/>
          </w:rPr>
          <w:t>readonly</w:t>
        </w:r>
        <w:r w:rsidRPr="00051EA5">
          <w:t> </w:t>
        </w:r>
        <w:r w:rsidRPr="00051EA5">
          <w:rPr>
            <w:color w:val="2B91AF"/>
          </w:rPr>
          <w:t>EndpointAddress</w:t>
        </w:r>
        <w:r w:rsidRPr="00051EA5">
          <w:t> ServiceEndPoint = </w:t>
        </w:r>
        <w:r w:rsidRPr="00051EA5">
          <w:rPr>
            <w:color w:val="0000FF"/>
          </w:rPr>
          <w:t>new</w:t>
        </w:r>
        <w:r w:rsidRPr="00051EA5">
          <w:t> </w:t>
        </w:r>
        <w:r w:rsidRPr="00051EA5">
          <w:rPr>
            <w:color w:val="2B91AF"/>
          </w:rPr>
          <w:t>EndpointAddress</w:t>
        </w:r>
        <w:r w:rsidRPr="00051EA5">
          <w:t>(</w:t>
        </w:r>
        <w:r w:rsidRPr="00051EA5">
          <w:rPr>
            <w:color w:val="A31515"/>
          </w:rPr>
          <w:t>"http://192.168.28.5:2116/MonkeyService.svc"</w:t>
        </w:r>
        <w:r w:rsidRPr="00051EA5">
          <w:t>);</w:t>
        </w:r>
      </w:ins>
    </w:p>
    <w:p w14:paraId="28C6BE12" w14:textId="77777777" w:rsidR="00051EA5" w:rsidRPr="00051EA5" w:rsidRDefault="00051EA5" w:rsidP="00051EA5">
      <w:pPr>
        <w:pStyle w:val="CodeBlock"/>
        <w:rPr>
          <w:ins w:id="235" w:author="Michael Stonis" w:date="2014-02-13T14:59:00Z"/>
        </w:rPr>
        <w:pPrChange w:id="236" w:author="Michael Stonis" w:date="2014-02-13T14:59:00Z">
          <w:pPr>
            <w:pStyle w:val="NumberedList"/>
            <w:numPr>
              <w:numId w:val="71"/>
            </w:numPr>
            <w:shd w:val="clear" w:color="auto" w:fill="FFFFFF"/>
          </w:pPr>
        </w:pPrChange>
      </w:pPr>
      <w:ins w:id="237" w:author="Michael Stonis" w:date="2014-02-13T14:59:00Z">
        <w:r w:rsidRPr="00051EA5">
          <w:rPr>
            <w:color w:val="0000FF"/>
          </w:rPr>
          <w:t>#else</w:t>
        </w:r>
      </w:ins>
    </w:p>
    <w:p w14:paraId="6B7678E6" w14:textId="77777777" w:rsidR="00051EA5" w:rsidRPr="00051EA5" w:rsidRDefault="00051EA5" w:rsidP="00051EA5">
      <w:pPr>
        <w:pStyle w:val="CodeBlock"/>
        <w:rPr>
          <w:ins w:id="238" w:author="Michael Stonis" w:date="2014-02-13T14:59:00Z"/>
        </w:rPr>
        <w:pPrChange w:id="239" w:author="Michael Stonis" w:date="2014-02-13T14:59:00Z">
          <w:pPr>
            <w:pStyle w:val="NumberedList"/>
            <w:numPr>
              <w:numId w:val="71"/>
            </w:numPr>
            <w:shd w:val="clear" w:color="auto" w:fill="FFFFFF"/>
          </w:pPr>
        </w:pPrChange>
      </w:pPr>
      <w:ins w:id="240" w:author="Michael Stonis" w:date="2014-02-13T14:59:00Z">
        <w:r w:rsidRPr="00051EA5">
          <w:rPr>
            <w:color w:val="808080"/>
          </w:rPr>
          <w:t>private static readonly EndpointAddress ServiceEndPoint = new EndpointAddress("http://prodaddress/MonkeyService.svc");</w:t>
        </w:r>
      </w:ins>
    </w:p>
    <w:p w14:paraId="3B0910E2" w14:textId="77777777" w:rsidR="00051EA5" w:rsidRPr="00051EA5" w:rsidRDefault="00051EA5" w:rsidP="00051EA5">
      <w:pPr>
        <w:pStyle w:val="CodeBlock"/>
        <w:rPr>
          <w:ins w:id="241" w:author="Michael Stonis" w:date="2014-02-13T14:59:00Z"/>
          <w:lang w:eastAsia="en-US"/>
        </w:rPr>
        <w:pPrChange w:id="242" w:author="Michael Stonis" w:date="2014-02-13T14:59:00Z">
          <w:pPr>
            <w:pStyle w:val="NumberedList"/>
            <w:numPr>
              <w:numId w:val="71"/>
            </w:numPr>
            <w:shd w:val="clear" w:color="auto" w:fill="FFFFFF"/>
          </w:pPr>
        </w:pPrChange>
      </w:pPr>
      <w:ins w:id="243" w:author="Michael Stonis" w:date="2014-02-13T14:59:00Z">
        <w:r w:rsidRPr="00051EA5">
          <w:rPr>
            <w:color w:val="0000FF"/>
          </w:rPr>
          <w:t>#endif</w:t>
        </w:r>
      </w:ins>
    </w:p>
    <w:p w14:paraId="65D9755B" w14:textId="77777777" w:rsidR="00051EA5" w:rsidRDefault="00051EA5" w:rsidP="00051EA5">
      <w:pPr>
        <w:pStyle w:val="NumberedList"/>
        <w:rPr>
          <w:ins w:id="244" w:author="Michael Stonis" w:date="2014-02-13T15:02:00Z"/>
        </w:rPr>
        <w:pPrChange w:id="245" w:author="Michael Stonis" w:date="2014-02-13T15:10:00Z">
          <w:pPr>
            <w:pStyle w:val="NumberedList"/>
            <w:numPr>
              <w:numId w:val="71"/>
            </w:numPr>
          </w:pPr>
        </w:pPrChange>
      </w:pPr>
      <w:ins w:id="246" w:author="Michael Stonis" w:date="2014-02-13T15:01:00Z">
        <w:r>
          <w:t xml:space="preserve">Locate </w:t>
        </w:r>
      </w:ins>
      <w:ins w:id="247" w:author="Michael Stonis" w:date="2014-02-13T15:04:00Z">
        <w:r w:rsidRPr="00051EA5">
          <w:rPr>
            <w:rStyle w:val="CodeInline"/>
            <w:rPrChange w:id="248" w:author="Michael Stonis" w:date="2014-02-13T15:05:00Z">
              <w:rPr/>
            </w:rPrChange>
          </w:rPr>
          <w:t>TODO: Step 4 - Create our binding</w:t>
        </w:r>
      </w:ins>
      <w:ins w:id="249" w:author="Michael Stonis" w:date="2014-02-13T15:01:00Z">
        <w:r>
          <w:t xml:space="preserve"> and uncomment the code below</w:t>
        </w:r>
      </w:ins>
    </w:p>
    <w:p w14:paraId="62781A4B" w14:textId="77777777" w:rsidR="00051EA5" w:rsidRPr="00051EA5" w:rsidRDefault="00051EA5" w:rsidP="00051EA5">
      <w:pPr>
        <w:pStyle w:val="CodeBlock"/>
        <w:rPr>
          <w:ins w:id="250" w:author="Michael Stonis" w:date="2014-02-13T15:02:00Z"/>
          <w:lang w:eastAsia="en-US"/>
        </w:rPr>
        <w:pPrChange w:id="251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52" w:author="Michael Stonis" w:date="2014-02-13T15:02:00Z">
        <w:r w:rsidRPr="00051EA5">
          <w:rPr>
            <w:color w:val="0000FF"/>
            <w:lang w:eastAsia="en-US"/>
          </w:rPr>
          <w:t>private</w:t>
        </w:r>
        <w:r w:rsidRPr="00051EA5">
          <w:rPr>
            <w:lang w:eastAsia="en-US"/>
          </w:rPr>
          <w:t> </w:t>
        </w:r>
        <w:r w:rsidRPr="00051EA5">
          <w:rPr>
            <w:color w:val="0000FF"/>
            <w:lang w:eastAsia="en-US"/>
          </w:rPr>
          <w:t>static</w:t>
        </w:r>
        <w:r w:rsidRPr="00051EA5">
          <w:rPr>
            <w:lang w:eastAsia="en-US"/>
          </w:rPr>
          <w:t> </w:t>
        </w:r>
        <w:r w:rsidRPr="00051EA5">
          <w:rPr>
            <w:color w:val="2B91AF"/>
            <w:lang w:eastAsia="en-US"/>
          </w:rPr>
          <w:t>BasicHttpBinding</w:t>
        </w:r>
        <w:r w:rsidRPr="00051EA5">
          <w:rPr>
            <w:lang w:eastAsia="en-US"/>
          </w:rPr>
          <w:t> CreateBasicHttpBinding()</w:t>
        </w:r>
      </w:ins>
    </w:p>
    <w:p w14:paraId="3495A137" w14:textId="77777777" w:rsidR="00051EA5" w:rsidRPr="00051EA5" w:rsidRDefault="00051EA5" w:rsidP="00051EA5">
      <w:pPr>
        <w:pStyle w:val="CodeBlock"/>
        <w:rPr>
          <w:ins w:id="253" w:author="Michael Stonis" w:date="2014-02-13T15:02:00Z"/>
          <w:lang w:eastAsia="en-US"/>
        </w:rPr>
        <w:pPrChange w:id="254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55" w:author="Michael Stonis" w:date="2014-02-13T15:02:00Z">
        <w:r w:rsidRPr="00051EA5">
          <w:rPr>
            <w:lang w:eastAsia="en-US"/>
          </w:rPr>
          <w:t>{</w:t>
        </w:r>
      </w:ins>
    </w:p>
    <w:p w14:paraId="6B567905" w14:textId="77777777" w:rsidR="00051EA5" w:rsidRPr="00051EA5" w:rsidRDefault="00051EA5" w:rsidP="00051EA5">
      <w:pPr>
        <w:pStyle w:val="CodeBlock"/>
        <w:rPr>
          <w:ins w:id="256" w:author="Michael Stonis" w:date="2014-02-13T15:02:00Z"/>
          <w:lang w:eastAsia="en-US"/>
        </w:rPr>
        <w:pPrChange w:id="257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58" w:author="Michael Stonis" w:date="2014-02-13T15:02:00Z">
        <w:r w:rsidRPr="00051EA5">
          <w:rPr>
            <w:lang w:eastAsia="en-US"/>
          </w:rPr>
          <w:t>    </w:t>
        </w:r>
        <w:r w:rsidRPr="00051EA5">
          <w:rPr>
            <w:color w:val="0000FF"/>
            <w:lang w:eastAsia="en-US"/>
          </w:rPr>
          <w:t>var</w:t>
        </w:r>
        <w:r w:rsidRPr="00051EA5">
          <w:rPr>
            <w:lang w:eastAsia="en-US"/>
          </w:rPr>
          <w:t> binding = </w:t>
        </w:r>
        <w:r w:rsidRPr="00051EA5">
          <w:rPr>
            <w:color w:val="0000FF"/>
            <w:lang w:eastAsia="en-US"/>
          </w:rPr>
          <w:t>new</w:t>
        </w:r>
        <w:r w:rsidRPr="00051EA5">
          <w:rPr>
            <w:lang w:eastAsia="en-US"/>
          </w:rPr>
          <w:t> </w:t>
        </w:r>
        <w:r w:rsidRPr="00051EA5">
          <w:rPr>
            <w:color w:val="2B91AF"/>
            <w:lang w:eastAsia="en-US"/>
          </w:rPr>
          <w:t>BasicHttpBinding</w:t>
        </w:r>
      </w:ins>
    </w:p>
    <w:p w14:paraId="6F6D9DF0" w14:textId="77777777" w:rsidR="00051EA5" w:rsidRPr="00051EA5" w:rsidRDefault="00051EA5" w:rsidP="00051EA5">
      <w:pPr>
        <w:pStyle w:val="CodeBlock"/>
        <w:rPr>
          <w:ins w:id="259" w:author="Michael Stonis" w:date="2014-02-13T15:02:00Z"/>
          <w:lang w:eastAsia="en-US"/>
        </w:rPr>
        <w:pPrChange w:id="260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61" w:author="Michael Stonis" w:date="2014-02-13T15:02:00Z">
        <w:r w:rsidRPr="00051EA5">
          <w:rPr>
            <w:lang w:eastAsia="en-US"/>
          </w:rPr>
          <w:t>    {</w:t>
        </w:r>
      </w:ins>
    </w:p>
    <w:p w14:paraId="5B50FA65" w14:textId="77777777" w:rsidR="00051EA5" w:rsidRPr="00051EA5" w:rsidRDefault="00051EA5" w:rsidP="00051EA5">
      <w:pPr>
        <w:pStyle w:val="CodeBlock"/>
        <w:rPr>
          <w:ins w:id="262" w:author="Michael Stonis" w:date="2014-02-13T15:02:00Z"/>
          <w:lang w:eastAsia="en-US"/>
        </w:rPr>
        <w:pPrChange w:id="263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64" w:author="Michael Stonis" w:date="2014-02-13T15:02:00Z">
        <w:r w:rsidRPr="00051EA5">
          <w:rPr>
            <w:lang w:eastAsia="en-US"/>
          </w:rPr>
          <w:t>        Name = </w:t>
        </w:r>
        <w:r w:rsidRPr="00051EA5">
          <w:rPr>
            <w:color w:val="A31515"/>
            <w:lang w:eastAsia="en-US"/>
          </w:rPr>
          <w:t>"basicHttpBinding"</w:t>
        </w:r>
        <w:r w:rsidRPr="00051EA5">
          <w:rPr>
            <w:lang w:eastAsia="en-US"/>
          </w:rPr>
          <w:t>,</w:t>
        </w:r>
      </w:ins>
    </w:p>
    <w:p w14:paraId="4CA2D86C" w14:textId="77777777" w:rsidR="00051EA5" w:rsidRPr="00051EA5" w:rsidRDefault="00051EA5" w:rsidP="00051EA5">
      <w:pPr>
        <w:pStyle w:val="CodeBlock"/>
        <w:rPr>
          <w:ins w:id="265" w:author="Michael Stonis" w:date="2014-02-13T15:02:00Z"/>
          <w:lang w:eastAsia="en-US"/>
        </w:rPr>
        <w:pPrChange w:id="266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67" w:author="Michael Stonis" w:date="2014-02-13T15:02:00Z">
        <w:r w:rsidRPr="00051EA5">
          <w:rPr>
            <w:lang w:eastAsia="en-US"/>
          </w:rPr>
          <w:t>        MaxBufferSize = 2147483647,</w:t>
        </w:r>
      </w:ins>
    </w:p>
    <w:p w14:paraId="1E557802" w14:textId="77777777" w:rsidR="00051EA5" w:rsidRPr="00051EA5" w:rsidRDefault="00051EA5" w:rsidP="00051EA5">
      <w:pPr>
        <w:pStyle w:val="CodeBlock"/>
        <w:rPr>
          <w:ins w:id="268" w:author="Michael Stonis" w:date="2014-02-13T15:02:00Z"/>
          <w:lang w:eastAsia="en-US"/>
        </w:rPr>
        <w:pPrChange w:id="269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70" w:author="Michael Stonis" w:date="2014-02-13T15:02:00Z">
        <w:r w:rsidRPr="00051EA5">
          <w:rPr>
            <w:lang w:eastAsia="en-US"/>
          </w:rPr>
          <w:t>        MaxReceivedMessageSize = 2147483647</w:t>
        </w:r>
      </w:ins>
    </w:p>
    <w:p w14:paraId="4FE9B739" w14:textId="77777777" w:rsidR="00051EA5" w:rsidRPr="00051EA5" w:rsidRDefault="00051EA5" w:rsidP="00051EA5">
      <w:pPr>
        <w:pStyle w:val="CodeBlock"/>
        <w:rPr>
          <w:ins w:id="271" w:author="Michael Stonis" w:date="2014-02-13T15:02:00Z"/>
          <w:lang w:eastAsia="en-US"/>
        </w:rPr>
        <w:pPrChange w:id="272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73" w:author="Michael Stonis" w:date="2014-02-13T15:02:00Z">
        <w:r w:rsidRPr="00051EA5">
          <w:rPr>
            <w:lang w:eastAsia="en-US"/>
          </w:rPr>
          <w:t>    };</w:t>
        </w:r>
      </w:ins>
    </w:p>
    <w:p w14:paraId="5426DF05" w14:textId="77777777" w:rsidR="00051EA5" w:rsidRPr="00051EA5" w:rsidRDefault="00051EA5" w:rsidP="00051EA5">
      <w:pPr>
        <w:pStyle w:val="CodeBlock"/>
        <w:rPr>
          <w:ins w:id="274" w:author="Michael Stonis" w:date="2014-02-13T15:02:00Z"/>
          <w:lang w:eastAsia="en-US"/>
        </w:rPr>
        <w:pPrChange w:id="275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76" w:author="Michael Stonis" w:date="2014-02-13T15:02:00Z">
        <w:r w:rsidRPr="00051EA5">
          <w:rPr>
            <w:lang w:eastAsia="en-US"/>
          </w:rPr>
          <w:t xml:space="preserve"> </w:t>
        </w:r>
      </w:ins>
    </w:p>
    <w:p w14:paraId="7246B06F" w14:textId="77777777" w:rsidR="00051EA5" w:rsidRPr="00051EA5" w:rsidRDefault="00051EA5" w:rsidP="00051EA5">
      <w:pPr>
        <w:pStyle w:val="CodeBlock"/>
        <w:rPr>
          <w:ins w:id="277" w:author="Michael Stonis" w:date="2014-02-13T15:02:00Z"/>
          <w:lang w:eastAsia="en-US"/>
        </w:rPr>
        <w:pPrChange w:id="278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79" w:author="Michael Stonis" w:date="2014-02-13T15:02:00Z">
        <w:r w:rsidRPr="00051EA5">
          <w:rPr>
            <w:lang w:eastAsia="en-US"/>
          </w:rPr>
          <w:t>    </w:t>
        </w:r>
        <w:r w:rsidRPr="00051EA5">
          <w:rPr>
            <w:color w:val="0000FF"/>
            <w:lang w:eastAsia="en-US"/>
          </w:rPr>
          <w:t>var</w:t>
        </w:r>
        <w:r w:rsidRPr="00051EA5">
          <w:rPr>
            <w:lang w:eastAsia="en-US"/>
          </w:rPr>
          <w:t> timeout = </w:t>
        </w:r>
        <w:r w:rsidRPr="00051EA5">
          <w:rPr>
            <w:color w:val="0000FF"/>
            <w:lang w:eastAsia="en-US"/>
          </w:rPr>
          <w:t>new</w:t>
        </w:r>
        <w:r w:rsidRPr="00051EA5">
          <w:rPr>
            <w:lang w:eastAsia="en-US"/>
          </w:rPr>
          <w:t> </w:t>
        </w:r>
        <w:r w:rsidRPr="00051EA5">
          <w:rPr>
            <w:color w:val="2B91AF"/>
            <w:lang w:eastAsia="en-US"/>
          </w:rPr>
          <w:t>TimeSpan</w:t>
        </w:r>
        <w:r w:rsidRPr="00051EA5">
          <w:rPr>
            <w:lang w:eastAsia="en-US"/>
          </w:rPr>
          <w:t>(0, 0, 30);</w:t>
        </w:r>
      </w:ins>
    </w:p>
    <w:p w14:paraId="1CEB8890" w14:textId="77777777" w:rsidR="00051EA5" w:rsidRPr="00051EA5" w:rsidRDefault="00051EA5" w:rsidP="00051EA5">
      <w:pPr>
        <w:pStyle w:val="CodeBlock"/>
        <w:rPr>
          <w:ins w:id="280" w:author="Michael Stonis" w:date="2014-02-13T15:02:00Z"/>
          <w:lang w:eastAsia="en-US"/>
        </w:rPr>
        <w:pPrChange w:id="281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82" w:author="Michael Stonis" w:date="2014-02-13T15:02:00Z">
        <w:r w:rsidRPr="00051EA5">
          <w:rPr>
            <w:lang w:eastAsia="en-US"/>
          </w:rPr>
          <w:lastRenderedPageBreak/>
          <w:t>    binding.SendTimeout = timeout;</w:t>
        </w:r>
      </w:ins>
    </w:p>
    <w:p w14:paraId="12E2C811" w14:textId="77777777" w:rsidR="00051EA5" w:rsidRPr="00051EA5" w:rsidRDefault="00051EA5" w:rsidP="00051EA5">
      <w:pPr>
        <w:pStyle w:val="CodeBlock"/>
        <w:rPr>
          <w:ins w:id="283" w:author="Michael Stonis" w:date="2014-02-13T15:02:00Z"/>
          <w:lang w:eastAsia="en-US"/>
        </w:rPr>
        <w:pPrChange w:id="284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85" w:author="Michael Stonis" w:date="2014-02-13T15:02:00Z">
        <w:r w:rsidRPr="00051EA5">
          <w:rPr>
            <w:lang w:eastAsia="en-US"/>
          </w:rPr>
          <w:t>    binding.OpenTimeout = timeout;</w:t>
        </w:r>
      </w:ins>
    </w:p>
    <w:p w14:paraId="21220028" w14:textId="77777777" w:rsidR="00051EA5" w:rsidRPr="00051EA5" w:rsidRDefault="00051EA5" w:rsidP="00051EA5">
      <w:pPr>
        <w:pStyle w:val="CodeBlock"/>
        <w:rPr>
          <w:ins w:id="286" w:author="Michael Stonis" w:date="2014-02-13T15:02:00Z"/>
          <w:lang w:eastAsia="en-US"/>
        </w:rPr>
        <w:pPrChange w:id="287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88" w:author="Michael Stonis" w:date="2014-02-13T15:02:00Z">
        <w:r w:rsidRPr="00051EA5">
          <w:rPr>
            <w:lang w:eastAsia="en-US"/>
          </w:rPr>
          <w:t>    binding.ReceiveTimeout = timeout;</w:t>
        </w:r>
      </w:ins>
    </w:p>
    <w:p w14:paraId="306CB90D" w14:textId="77777777" w:rsidR="00051EA5" w:rsidRPr="00051EA5" w:rsidRDefault="00051EA5" w:rsidP="00051EA5">
      <w:pPr>
        <w:pStyle w:val="CodeBlock"/>
        <w:rPr>
          <w:ins w:id="289" w:author="Michael Stonis" w:date="2014-02-13T15:02:00Z"/>
          <w:lang w:eastAsia="en-US"/>
        </w:rPr>
        <w:pPrChange w:id="290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91" w:author="Michael Stonis" w:date="2014-02-13T15:02:00Z">
        <w:r w:rsidRPr="00051EA5">
          <w:rPr>
            <w:lang w:eastAsia="en-US"/>
          </w:rPr>
          <w:t xml:space="preserve"> </w:t>
        </w:r>
      </w:ins>
    </w:p>
    <w:p w14:paraId="5603FC3E" w14:textId="77777777" w:rsidR="00051EA5" w:rsidRPr="00051EA5" w:rsidRDefault="00051EA5" w:rsidP="00051EA5">
      <w:pPr>
        <w:pStyle w:val="CodeBlock"/>
        <w:rPr>
          <w:ins w:id="292" w:author="Michael Stonis" w:date="2014-02-13T15:02:00Z"/>
          <w:lang w:eastAsia="en-US"/>
        </w:rPr>
        <w:pPrChange w:id="293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94" w:author="Michael Stonis" w:date="2014-02-13T15:02:00Z">
        <w:r w:rsidRPr="00051EA5">
          <w:rPr>
            <w:lang w:eastAsia="en-US"/>
          </w:rPr>
          <w:t>    </w:t>
        </w:r>
        <w:r w:rsidRPr="00051EA5">
          <w:rPr>
            <w:color w:val="0000FF"/>
            <w:lang w:eastAsia="en-US"/>
          </w:rPr>
          <w:t>return</w:t>
        </w:r>
        <w:r w:rsidRPr="00051EA5">
          <w:rPr>
            <w:lang w:eastAsia="en-US"/>
          </w:rPr>
          <w:t> binding;</w:t>
        </w:r>
      </w:ins>
    </w:p>
    <w:p w14:paraId="71F0AC2A" w14:textId="77777777" w:rsidR="00051EA5" w:rsidRPr="00051EA5" w:rsidRDefault="00051EA5" w:rsidP="00051EA5">
      <w:pPr>
        <w:pStyle w:val="CodeBlock"/>
        <w:rPr>
          <w:ins w:id="295" w:author="Michael Stonis" w:date="2014-02-13T15:02:00Z"/>
          <w:lang w:eastAsia="en-US"/>
        </w:rPr>
        <w:pPrChange w:id="296" w:author="Michael Stonis" w:date="2014-02-13T15:02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after="0"/>
            <w:ind w:left="0"/>
          </w:pPr>
        </w:pPrChange>
      </w:pPr>
      <w:ins w:id="297" w:author="Michael Stonis" w:date="2014-02-13T15:02:00Z">
        <w:r w:rsidRPr="00051EA5">
          <w:rPr>
            <w:lang w:eastAsia="en-US"/>
          </w:rPr>
          <w:t>}</w:t>
        </w:r>
      </w:ins>
    </w:p>
    <w:p w14:paraId="3909B8B3" w14:textId="77777777" w:rsidR="00051EA5" w:rsidRDefault="00051EA5" w:rsidP="00051EA5">
      <w:pPr>
        <w:pStyle w:val="NumberedList"/>
        <w:rPr>
          <w:ins w:id="298" w:author="Michael Stonis" w:date="2014-02-13T15:05:00Z"/>
        </w:rPr>
        <w:pPrChange w:id="299" w:author="Michael Stonis" w:date="2014-02-13T15:10:00Z">
          <w:pPr>
            <w:pStyle w:val="NumberedList"/>
          </w:pPr>
        </w:pPrChange>
      </w:pPr>
      <w:ins w:id="300" w:author="Michael Stonis" w:date="2014-02-13T15:05:00Z">
        <w:r>
          <w:t xml:space="preserve">Locate </w:t>
        </w:r>
        <w:r w:rsidRPr="00051EA5">
          <w:rPr>
            <w:rStyle w:val="CodeInline"/>
            <w:rPrChange w:id="301" w:author="Michael Stonis" w:date="2014-02-13T15:05:00Z">
              <w:rPr/>
            </w:rPrChange>
          </w:rPr>
          <w:t xml:space="preserve">Step 5 - Create a method that provides a configured service client </w:t>
        </w:r>
        <w:r>
          <w:t>and uncomment the code below</w:t>
        </w:r>
      </w:ins>
    </w:p>
    <w:p w14:paraId="44FF852B" w14:textId="77777777" w:rsidR="00051EA5" w:rsidRDefault="00051EA5" w:rsidP="00051EA5">
      <w:pPr>
        <w:pStyle w:val="CodeBlock"/>
        <w:rPr>
          <w:ins w:id="302" w:author="Michael Stonis" w:date="2014-02-13T15:05:00Z"/>
        </w:rPr>
        <w:pPrChange w:id="303" w:author="Michael Stonis" w:date="2014-02-13T15:05:00Z">
          <w:pPr>
            <w:pStyle w:val="NumberedList"/>
          </w:pPr>
        </w:pPrChange>
      </w:pPr>
      <w:ins w:id="304" w:author="Michael Stonis" w:date="2014-02-13T15:05:00Z">
        <w:r>
          <w:rPr>
            <w:color w:val="0000FF"/>
          </w:rPr>
          <w:t>public</w:t>
        </w:r>
        <w:r>
          <w:t> </w:t>
        </w:r>
        <w:r>
          <w:rPr>
            <w:color w:val="0000FF"/>
          </w:rPr>
          <w:t>static</w:t>
        </w:r>
        <w:r>
          <w:t> </w:t>
        </w:r>
        <w:r>
          <w:rPr>
            <w:color w:val="2B91AF"/>
          </w:rPr>
          <w:t>MonkeyServiceClient</w:t>
        </w:r>
        <w:r>
          <w:t> CreateMonkeyServiceClient()</w:t>
        </w:r>
      </w:ins>
    </w:p>
    <w:p w14:paraId="19A489CE" w14:textId="77777777" w:rsidR="00051EA5" w:rsidRDefault="00051EA5" w:rsidP="00051EA5">
      <w:pPr>
        <w:pStyle w:val="CodeBlock"/>
        <w:rPr>
          <w:ins w:id="305" w:author="Michael Stonis" w:date="2014-02-13T15:05:00Z"/>
        </w:rPr>
        <w:pPrChange w:id="306" w:author="Michael Stonis" w:date="2014-02-13T15:05:00Z">
          <w:pPr>
            <w:pStyle w:val="NumberedList"/>
          </w:pPr>
        </w:pPrChange>
      </w:pPr>
      <w:ins w:id="307" w:author="Michael Stonis" w:date="2014-02-13T15:05:00Z">
        <w:r>
          <w:t>{</w:t>
        </w:r>
      </w:ins>
    </w:p>
    <w:p w14:paraId="58476CBD" w14:textId="77777777" w:rsidR="00051EA5" w:rsidRDefault="00051EA5" w:rsidP="00051EA5">
      <w:pPr>
        <w:pStyle w:val="CodeBlock"/>
        <w:rPr>
          <w:ins w:id="308" w:author="Michael Stonis" w:date="2014-02-13T15:05:00Z"/>
        </w:rPr>
        <w:pPrChange w:id="309" w:author="Michael Stonis" w:date="2014-02-13T15:05:00Z">
          <w:pPr>
            <w:pStyle w:val="NumberedList"/>
          </w:pPr>
        </w:pPrChange>
      </w:pPr>
      <w:ins w:id="310" w:author="Michael Stonis" w:date="2014-02-13T15:05:00Z">
        <w:r>
          <w:t>    </w:t>
        </w:r>
        <w:r>
          <w:rPr>
            <w:color w:val="0000FF"/>
          </w:rPr>
          <w:t>return</w:t>
        </w:r>
        <w:r>
          <w:t> </w:t>
        </w:r>
        <w:r>
          <w:rPr>
            <w:color w:val="0000FF"/>
          </w:rPr>
          <w:t>new</w:t>
        </w:r>
        <w:r>
          <w:t> </w:t>
        </w:r>
        <w:r>
          <w:rPr>
            <w:color w:val="2B91AF"/>
          </w:rPr>
          <w:t>MonkeyServiceClient</w:t>
        </w:r>
        <w:r>
          <w:t>(CreateBasicHttpBinding(), ServiceEndPoint);</w:t>
        </w:r>
      </w:ins>
    </w:p>
    <w:p w14:paraId="472384BF" w14:textId="77777777" w:rsidR="00051EA5" w:rsidRDefault="00051EA5" w:rsidP="00051EA5">
      <w:pPr>
        <w:pStyle w:val="CodeBlock"/>
        <w:rPr>
          <w:ins w:id="311" w:author="Michael Stonis" w:date="2014-02-13T15:05:00Z"/>
          <w:lang w:eastAsia="en-US"/>
        </w:rPr>
        <w:pPrChange w:id="312" w:author="Michael Stonis" w:date="2014-02-13T15:05:00Z">
          <w:pPr>
            <w:pStyle w:val="NumberedList"/>
          </w:pPr>
        </w:pPrChange>
      </w:pPr>
      <w:ins w:id="313" w:author="Michael Stonis" w:date="2014-02-13T15:05:00Z">
        <w:r>
          <w:t>}</w:t>
        </w:r>
      </w:ins>
    </w:p>
    <w:p w14:paraId="38A8776B" w14:textId="77777777" w:rsidR="00051EA5" w:rsidRDefault="00051EA5" w:rsidP="00051EA5">
      <w:pPr>
        <w:pStyle w:val="NumberedList"/>
        <w:rPr>
          <w:ins w:id="314" w:author="Michael Stonis" w:date="2014-02-13T15:10:00Z"/>
        </w:rPr>
        <w:pPrChange w:id="315" w:author="Michael Stonis" w:date="2014-02-13T15:10:00Z">
          <w:pPr>
            <w:pStyle w:val="NumberedList"/>
          </w:pPr>
        </w:pPrChange>
      </w:pPr>
      <w:ins w:id="316" w:author="Michael Stonis" w:date="2014-02-13T15:10:00Z">
        <w:r>
          <w:t>Build the solution</w:t>
        </w:r>
      </w:ins>
    </w:p>
    <w:p w14:paraId="31FA0A28" w14:textId="77777777" w:rsidR="00051EA5" w:rsidRDefault="00051EA5" w:rsidP="00051EA5">
      <w:pPr>
        <w:pStyle w:val="Heading3"/>
        <w:rPr>
          <w:ins w:id="317" w:author="Michael Stonis" w:date="2014-02-13T15:04:00Z"/>
        </w:rPr>
        <w:pPrChange w:id="318" w:author="Michael Stonis" w:date="2014-02-13T15:10:00Z">
          <w:pPr>
            <w:pStyle w:val="NumberedList"/>
          </w:pPr>
        </w:pPrChange>
      </w:pPr>
      <w:ins w:id="319" w:author="Michael Stonis" w:date="2014-02-13T15:10:00Z">
        <w:r>
          <w:t>Add the Client to Android or iOS</w:t>
        </w:r>
      </w:ins>
    </w:p>
    <w:p w14:paraId="6064628B" w14:textId="77777777" w:rsidR="00B77F76" w:rsidRDefault="00B77F76" w:rsidP="00B77F76">
      <w:pPr>
        <w:pStyle w:val="NumberedList"/>
        <w:numPr>
          <w:ilvl w:val="0"/>
          <w:numId w:val="72"/>
        </w:numPr>
        <w:rPr>
          <w:ins w:id="320" w:author="Michael Stonis" w:date="2014-02-13T15:11:00Z"/>
        </w:rPr>
      </w:pPr>
      <w:ins w:id="321" w:author="Michael Stonis" w:date="2014-02-13T15:11:00Z">
        <w:r>
          <w:t xml:space="preserve">Locate </w:t>
        </w:r>
        <w:r w:rsidRPr="00B77F76">
          <w:rPr>
            <w:rStyle w:val="CodeInline"/>
            <w:rPrChange w:id="322" w:author="Michael Stonis" w:date="2014-02-13T15:11:00Z">
              <w:rPr/>
            </w:rPrChange>
          </w:rPr>
          <w:t xml:space="preserve">Step 6 </w:t>
        </w:r>
        <w:r>
          <w:rPr>
            <w:rStyle w:val="CodeInline"/>
          </w:rPr>
          <w:t>–</w:t>
        </w:r>
        <w:r w:rsidRPr="00B77F76">
          <w:rPr>
            <w:rStyle w:val="CodeInline"/>
            <w:rPrChange w:id="323" w:author="Michael Stonis" w:date="2014-02-13T15:11:00Z">
              <w:rPr/>
            </w:rPrChange>
          </w:rPr>
          <w:t xml:space="preserve"> Android</w:t>
        </w:r>
        <w:r>
          <w:rPr>
            <w:rStyle w:val="CodeInline"/>
          </w:rPr>
          <w:t>/iOS</w:t>
        </w:r>
        <w:r w:rsidRPr="00B77F76">
          <w:rPr>
            <w:rStyle w:val="CodeInline"/>
            <w:rPrChange w:id="324" w:author="Michael Stonis" w:date="2014-02-13T15:11:00Z">
              <w:rPr/>
            </w:rPrChange>
          </w:rPr>
          <w:t xml:space="preserve"> - Initialize our Service</w:t>
        </w:r>
        <w:r>
          <w:t xml:space="preserve"> and uncomment the code below</w:t>
        </w:r>
      </w:ins>
    </w:p>
    <w:p w14:paraId="06254950" w14:textId="77777777" w:rsidR="00B77F76" w:rsidRPr="00B77F76" w:rsidRDefault="00B77F76" w:rsidP="00B77F76">
      <w:pPr>
        <w:pStyle w:val="CodeBlock"/>
        <w:rPr>
          <w:ins w:id="325" w:author="Michael Stonis" w:date="2014-02-13T15:11:00Z"/>
        </w:rPr>
        <w:pPrChange w:id="326" w:author="Michael Stonis" w:date="2014-02-13T15:11:00Z">
          <w:pPr>
            <w:pStyle w:val="NumberedList"/>
            <w:numPr>
              <w:numId w:val="72"/>
            </w:numPr>
            <w:shd w:val="clear" w:color="auto" w:fill="FFFFFF"/>
          </w:pPr>
        </w:pPrChange>
      </w:pPr>
      <w:ins w:id="327" w:author="Michael Stonis" w:date="2014-02-13T15:11:00Z">
        <w:r w:rsidRPr="00B77F76">
          <w:rPr>
            <w:color w:val="0000FF"/>
          </w:rPr>
          <w:t>private</w:t>
        </w:r>
        <w:r w:rsidRPr="00B77F76">
          <w:t> </w:t>
        </w:r>
        <w:r w:rsidRPr="00B77F76">
          <w:rPr>
            <w:color w:val="0000FF"/>
          </w:rPr>
          <w:t>void</w:t>
        </w:r>
        <w:r w:rsidRPr="00B77F76">
          <w:t> InitializeHelloWorldServiceClient()</w:t>
        </w:r>
      </w:ins>
    </w:p>
    <w:p w14:paraId="5F7A3B3B" w14:textId="77777777" w:rsidR="00B77F76" w:rsidRPr="00B77F76" w:rsidRDefault="00B77F76" w:rsidP="00B77F76">
      <w:pPr>
        <w:pStyle w:val="CodeBlock"/>
        <w:rPr>
          <w:ins w:id="328" w:author="Michael Stonis" w:date="2014-02-13T15:11:00Z"/>
        </w:rPr>
        <w:pPrChange w:id="329" w:author="Michael Stonis" w:date="2014-02-13T15:11:00Z">
          <w:pPr>
            <w:pStyle w:val="NumberedList"/>
            <w:numPr>
              <w:numId w:val="72"/>
            </w:numPr>
            <w:shd w:val="clear" w:color="auto" w:fill="FFFFFF"/>
          </w:pPr>
        </w:pPrChange>
      </w:pPr>
      <w:ins w:id="330" w:author="Michael Stonis" w:date="2014-02-13T15:11:00Z">
        <w:r w:rsidRPr="00B77F76">
          <w:t>{</w:t>
        </w:r>
      </w:ins>
    </w:p>
    <w:p w14:paraId="6F3F36F9" w14:textId="77777777" w:rsidR="00B77F76" w:rsidRPr="00B77F76" w:rsidRDefault="00B77F76" w:rsidP="00B77F76">
      <w:pPr>
        <w:pStyle w:val="CodeBlock"/>
        <w:rPr>
          <w:ins w:id="331" w:author="Michael Stonis" w:date="2014-02-13T15:11:00Z"/>
        </w:rPr>
        <w:pPrChange w:id="332" w:author="Michael Stonis" w:date="2014-02-13T15:11:00Z">
          <w:pPr>
            <w:pStyle w:val="NumberedList"/>
            <w:numPr>
              <w:numId w:val="72"/>
            </w:numPr>
            <w:shd w:val="clear" w:color="auto" w:fill="FFFFFF"/>
          </w:pPr>
        </w:pPrChange>
      </w:pPr>
      <w:ins w:id="333" w:author="Michael Stonis" w:date="2014-02-13T15:11:00Z">
        <w:r w:rsidRPr="00B77F76">
          <w:t>    monkeyServiceClient = </w:t>
        </w:r>
        <w:r w:rsidRPr="00B77F76">
          <w:rPr>
            <w:color w:val="2B91AF"/>
          </w:rPr>
          <w:t>MonkeyServiceClientHelper</w:t>
        </w:r>
        <w:r w:rsidRPr="00B77F76">
          <w:t>.CreateMonkeyServiceClient();</w:t>
        </w:r>
      </w:ins>
    </w:p>
    <w:p w14:paraId="672CE7EA" w14:textId="77777777" w:rsidR="00B77F76" w:rsidRPr="00B77F76" w:rsidRDefault="00B77F76" w:rsidP="00B77F76">
      <w:pPr>
        <w:pStyle w:val="CodeBlock"/>
        <w:rPr>
          <w:ins w:id="334" w:author="Michael Stonis" w:date="2014-02-13T15:11:00Z"/>
        </w:rPr>
        <w:pPrChange w:id="335" w:author="Michael Stonis" w:date="2014-02-13T15:11:00Z">
          <w:pPr>
            <w:pStyle w:val="NumberedList"/>
            <w:numPr>
              <w:numId w:val="72"/>
            </w:numPr>
            <w:shd w:val="clear" w:color="auto" w:fill="FFFFFF"/>
          </w:pPr>
        </w:pPrChange>
      </w:pPr>
      <w:ins w:id="336" w:author="Michael Stonis" w:date="2014-02-13T15:11:00Z">
        <w:r w:rsidRPr="00B77F76">
          <w:t>    monkeyServiceClient.GetMonkeyMatchCompleted += GetMonkeyMatchCompleted;</w:t>
        </w:r>
      </w:ins>
    </w:p>
    <w:p w14:paraId="40C9E6C8" w14:textId="77777777" w:rsidR="00B77F76" w:rsidRPr="00B77F76" w:rsidRDefault="00B77F76" w:rsidP="00B77F76">
      <w:pPr>
        <w:pStyle w:val="CodeBlock"/>
        <w:rPr>
          <w:ins w:id="337" w:author="Michael Stonis" w:date="2014-02-13T15:11:00Z"/>
        </w:rPr>
        <w:pPrChange w:id="338" w:author="Michael Stonis" w:date="2014-02-13T15:11:00Z">
          <w:pPr>
            <w:pStyle w:val="NumberedList"/>
            <w:numPr>
              <w:numId w:val="72"/>
            </w:numPr>
            <w:shd w:val="clear" w:color="auto" w:fill="FFFFFF"/>
          </w:pPr>
        </w:pPrChange>
      </w:pPr>
      <w:ins w:id="339" w:author="Michael Stonis" w:date="2014-02-13T15:11:00Z">
        <w:r w:rsidRPr="00B77F76">
          <w:t>    monkeyServiceClient.GetRandomMonkeyNameCompleted += GetRandomMonkeyNameCompleted;</w:t>
        </w:r>
      </w:ins>
    </w:p>
    <w:p w14:paraId="1CA75A47" w14:textId="77777777" w:rsidR="00B77F76" w:rsidRPr="00B77F76" w:rsidRDefault="00B77F76" w:rsidP="00B77F76">
      <w:pPr>
        <w:pStyle w:val="CodeBlock"/>
        <w:rPr>
          <w:ins w:id="340" w:author="Michael Stonis" w:date="2014-02-13T15:11:00Z"/>
        </w:rPr>
        <w:pPrChange w:id="341" w:author="Michael Stonis" w:date="2014-02-13T15:11:00Z">
          <w:pPr>
            <w:pStyle w:val="NumberedList"/>
            <w:numPr>
              <w:numId w:val="72"/>
            </w:numPr>
            <w:shd w:val="clear" w:color="auto" w:fill="FFFFFF"/>
          </w:pPr>
        </w:pPrChange>
      </w:pPr>
      <w:ins w:id="342" w:author="Michael Stonis" w:date="2014-02-13T15:11:00Z">
        <w:r w:rsidRPr="00B77F76">
          <w:t>}</w:t>
        </w:r>
      </w:ins>
    </w:p>
    <w:p w14:paraId="5B3F248B" w14:textId="77777777" w:rsidR="00B77F76" w:rsidRPr="00B77F76" w:rsidRDefault="00B77F76" w:rsidP="00B77F76">
      <w:pPr>
        <w:pStyle w:val="CodeBlock"/>
        <w:rPr>
          <w:ins w:id="343" w:author="Michael Stonis" w:date="2014-02-13T15:11:00Z"/>
        </w:rPr>
        <w:pPrChange w:id="344" w:author="Michael Stonis" w:date="2014-02-13T15:11:00Z">
          <w:pPr>
            <w:pStyle w:val="NumberedList"/>
            <w:numPr>
              <w:numId w:val="72"/>
            </w:numPr>
            <w:shd w:val="clear" w:color="auto" w:fill="FFFFFF"/>
          </w:pPr>
        </w:pPrChange>
      </w:pPr>
      <w:ins w:id="345" w:author="Michael Stonis" w:date="2014-02-13T15:11:00Z">
        <w:r w:rsidRPr="00B77F76">
          <w:t xml:space="preserve"> </w:t>
        </w:r>
      </w:ins>
    </w:p>
    <w:p w14:paraId="2069BEAA" w14:textId="77777777" w:rsidR="00B77F76" w:rsidRDefault="00B77F76" w:rsidP="00B77F76">
      <w:pPr>
        <w:pStyle w:val="NumberedList"/>
        <w:numPr>
          <w:ilvl w:val="0"/>
          <w:numId w:val="72"/>
        </w:numPr>
        <w:rPr>
          <w:ins w:id="346" w:author="Michael Stonis" w:date="2014-02-13T15:11:00Z"/>
        </w:rPr>
      </w:pPr>
      <w:ins w:id="347" w:author="Michael Stonis" w:date="2014-02-13T15:11:00Z">
        <w:r>
          <w:t xml:space="preserve">Build and </w:t>
        </w:r>
      </w:ins>
      <w:ins w:id="348" w:author="Michael Stonis" w:date="2014-02-13T15:12:00Z">
        <w:r>
          <w:t>run the application on your preferred platform</w:t>
        </w:r>
      </w:ins>
    </w:p>
    <w:p w14:paraId="13C45541" w14:textId="77777777" w:rsidR="00EE067C" w:rsidRPr="00B6019B" w:rsidDel="00B77F76" w:rsidRDefault="000968E0" w:rsidP="00051EA5">
      <w:pPr>
        <w:pStyle w:val="NumberedList"/>
        <w:rPr>
          <w:del w:id="349" w:author="Michael Stonis" w:date="2014-02-13T15:12:00Z"/>
        </w:rPr>
        <w:pPrChange w:id="350" w:author="Michael Stonis" w:date="2014-02-13T15:10:00Z">
          <w:pPr>
            <w:pStyle w:val="NumberedList"/>
          </w:pPr>
        </w:pPrChange>
      </w:pPr>
      <w:commentRangeStart w:id="351"/>
      <w:del w:id="352" w:author="Michael Stonis" w:date="2014-02-13T15:12:00Z">
        <w:r w:rsidRPr="00B6019B" w:rsidDel="00B77F76">
          <w:delText>Double</w:delText>
        </w:r>
        <w:commentRangeEnd w:id="351"/>
        <w:r w:rsidR="00CE101A" w:rsidDel="00B77F76">
          <w:rPr>
            <w:rStyle w:val="CommentReference"/>
          </w:rPr>
          <w:commentReference w:id="351"/>
        </w:r>
        <w:r w:rsidRPr="00B6019B" w:rsidDel="00B77F76">
          <w:delText xml:space="preserve">-click </w:delText>
        </w:r>
        <w:r w:rsidRPr="00733188" w:rsidDel="00B77F76">
          <w:rPr>
            <w:rStyle w:val="CodeInline"/>
            <w:rFonts w:ascii="Helvetica Neue Light" w:hAnsi="Helvetica Neue Light"/>
            <w:sz w:val="22"/>
            <w:szCs w:val="22"/>
            <w:rPrChange w:id="353" w:author="Michael Stonis" w:date="2014-02-13T14:41:00Z">
              <w:rPr>
                <w:rStyle w:val="CodeInline"/>
                <w:rFonts w:ascii="Helvetica Neue Light" w:hAnsi="Helvetica Neue Light"/>
                <w:sz w:val="22"/>
                <w:szCs w:val="22"/>
              </w:rPr>
            </w:rPrChange>
          </w:rPr>
          <w:delText>MainActivity.cs</w:delText>
        </w:r>
        <w:r w:rsidRPr="00B6019B" w:rsidDel="00B77F76">
          <w:delText xml:space="preserve"> to open the file.</w:delText>
        </w:r>
      </w:del>
    </w:p>
    <w:p w14:paraId="6E075BC1" w14:textId="77777777" w:rsidR="00FA404B" w:rsidDel="00B77F76" w:rsidRDefault="00B31F4A" w:rsidP="00051EA5">
      <w:pPr>
        <w:pStyle w:val="NumberedList"/>
        <w:rPr>
          <w:del w:id="354" w:author="Michael Stonis" w:date="2014-02-13T15:12:00Z"/>
        </w:rPr>
        <w:pPrChange w:id="355" w:author="Michael Stonis" w:date="2014-02-13T15:10:00Z">
          <w:pPr>
            <w:pStyle w:val="NumberedList"/>
          </w:pPr>
        </w:pPrChange>
      </w:pPr>
      <w:del w:id="356" w:author="Michael Stonis" w:date="2014-02-13T15:12:00Z">
        <w:r w:rsidRPr="00B6019B" w:rsidDel="00B77F76">
          <w:delText>L</w:delText>
        </w:r>
        <w:r w:rsidR="00FA404B" w:rsidRPr="00B6019B" w:rsidDel="00B77F76">
          <w:delText xml:space="preserve">ocate the comment </w:delText>
        </w:r>
        <w:commentRangeStart w:id="357"/>
        <w:r w:rsidR="00FA404B" w:rsidRPr="00CE101A" w:rsidDel="00B77F76">
          <w:rPr>
            <w:rStyle w:val="CodeInline"/>
          </w:rPr>
          <w:delText xml:space="preserve">TODO: Step </w:delText>
        </w:r>
        <w:r w:rsidRPr="00B6019B" w:rsidDel="00B77F76">
          <w:rPr>
            <w:rStyle w:val="CodeInline"/>
          </w:rPr>
          <w:delText>1</w:delText>
        </w:r>
        <w:r w:rsidR="00FA404B" w:rsidRPr="00CE101A" w:rsidDel="00B77F76">
          <w:rPr>
            <w:rStyle w:val="CodeInline"/>
          </w:rPr>
          <w:delText xml:space="preserve"> – </w:delText>
        </w:r>
        <w:r w:rsidRPr="00B6019B" w:rsidDel="00B77F76">
          <w:rPr>
            <w:rStyle w:val="CodeInline"/>
          </w:rPr>
          <w:delText>some comment to find</w:delText>
        </w:r>
        <w:r w:rsidR="00FA404B" w:rsidRPr="00CE101A" w:rsidDel="00B77F76">
          <w:rPr>
            <w:rStyle w:val="CodeInline"/>
          </w:rPr>
          <w:delText xml:space="preserve"> and </w:delText>
        </w:r>
        <w:r w:rsidRPr="00B6019B" w:rsidDel="00B77F76">
          <w:rPr>
            <w:rStyle w:val="CodeInline"/>
          </w:rPr>
          <w:delText>xxx</w:delText>
        </w:r>
        <w:commentRangeEnd w:id="357"/>
        <w:r w:rsidR="00CE101A" w:rsidDel="00B77F76">
          <w:rPr>
            <w:rStyle w:val="CommentReference"/>
          </w:rPr>
          <w:commentReference w:id="357"/>
        </w:r>
      </w:del>
    </w:p>
    <w:p w14:paraId="2B57DD59" w14:textId="77777777" w:rsidR="00CE101A" w:rsidDel="00B77F76" w:rsidRDefault="00CE101A" w:rsidP="00B6019B">
      <w:pPr>
        <w:pStyle w:val="CodeBlock"/>
        <w:rPr>
          <w:del w:id="358" w:author="Michael Stonis" w:date="2014-02-13T15:12:00Z"/>
          <w:color w:val="000000"/>
        </w:rPr>
      </w:pPr>
      <w:commentRangeStart w:id="359"/>
      <w:del w:id="360" w:author="Michael Stonis" w:date="2014-02-13T15:12:00Z">
        <w:r w:rsidDel="00B77F76">
          <w:rPr>
            <w:color w:val="0000FF"/>
          </w:rPr>
          <w:delText>public</w:delText>
        </w:r>
        <w:commentRangeEnd w:id="359"/>
        <w:r w:rsidDel="00B77F76">
          <w:rPr>
            <w:rStyle w:val="CommentReference"/>
            <w:rFonts w:ascii="Helvetica Neue Light" w:hAnsi="Helvetica Neue Light"/>
          </w:rPr>
          <w:commentReference w:id="359"/>
        </w:r>
        <w:r w:rsidDel="00B77F76">
          <w:rPr>
            <w:color w:val="000000"/>
          </w:rPr>
          <w:delText> </w:delText>
        </w:r>
        <w:r w:rsidDel="00B77F76">
          <w:rPr>
            <w:color w:val="0000FF"/>
          </w:rPr>
          <w:delText>class</w:delText>
        </w:r>
        <w:r w:rsidDel="00B77F76">
          <w:rPr>
            <w:color w:val="000000"/>
          </w:rPr>
          <w:delText> </w:delText>
        </w:r>
        <w:r w:rsidDel="00B77F76">
          <w:rPr>
            <w:color w:val="2B8FAF"/>
          </w:rPr>
          <w:delText>Application</w:delText>
        </w:r>
        <w:r w:rsidDel="00B77F76">
          <w:br/>
        </w:r>
        <w:r w:rsidDel="00B77F76">
          <w:rPr>
            <w:color w:val="000000"/>
          </w:rPr>
          <w:delText>{</w:delText>
        </w:r>
        <w:r w:rsidDel="00B77F76">
          <w:br/>
        </w:r>
        <w:r w:rsidRPr="00B6019B" w:rsidDel="00B77F76">
          <w:rPr>
            <w:color w:val="008000"/>
          </w:rPr>
          <w:delText>    // This is the main entry point of the application.</w:delText>
        </w:r>
        <w:r w:rsidRPr="00B6019B" w:rsidDel="00B77F76">
          <w:rPr>
            <w:color w:val="008000"/>
          </w:rPr>
          <w:br/>
          <w:delText xml:space="preserve">    // Paste from Visual Studio or Xamarin Studio to keep</w:delText>
        </w:r>
        <w:r w:rsidRPr="00B6019B" w:rsidDel="00B77F76">
          <w:rPr>
            <w:color w:val="008000"/>
          </w:rPr>
          <w:br/>
          <w:delText xml:space="preserve">    // Coloring – can also change coloring if necessary.</w:delText>
        </w:r>
        <w:r w:rsidRPr="00B6019B" w:rsidDel="00B77F76">
          <w:rPr>
            <w:color w:val="008000"/>
          </w:rPr>
          <w:br/>
        </w:r>
        <w:r w:rsidDel="00B77F76">
          <w:rPr>
            <w:color w:val="000000"/>
          </w:rPr>
          <w:delText>    </w:delText>
        </w:r>
        <w:r w:rsidDel="00B77F76">
          <w:rPr>
            <w:color w:val="0000FF"/>
          </w:rPr>
          <w:delText>static</w:delText>
        </w:r>
        <w:r w:rsidDel="00B77F76">
          <w:rPr>
            <w:color w:val="000000"/>
          </w:rPr>
          <w:delText> </w:delText>
        </w:r>
        <w:r w:rsidDel="00B77F76">
          <w:rPr>
            <w:color w:val="0000FF"/>
          </w:rPr>
          <w:delText>void</w:delText>
        </w:r>
        <w:r w:rsidDel="00B77F76">
          <w:rPr>
            <w:color w:val="000000"/>
          </w:rPr>
          <w:delText> Main(</w:delText>
        </w:r>
        <w:r w:rsidDel="00B77F76">
          <w:rPr>
            <w:color w:val="0000FF"/>
          </w:rPr>
          <w:delText>string</w:delText>
        </w:r>
        <w:r w:rsidDel="00B77F76">
          <w:rPr>
            <w:color w:val="000000"/>
          </w:rPr>
          <w:delText>[] args)</w:delText>
        </w:r>
        <w:r w:rsidDel="00B77F76">
          <w:br/>
        </w:r>
        <w:r w:rsidDel="00B77F76">
          <w:rPr>
            <w:color w:val="000000"/>
          </w:rPr>
          <w:delText>    {</w:delText>
        </w:r>
      </w:del>
    </w:p>
    <w:p w14:paraId="64D357E7" w14:textId="77777777" w:rsidR="00CE101A" w:rsidRPr="00B6019B" w:rsidDel="00B77F76" w:rsidRDefault="00CE101A" w:rsidP="00B6019B">
      <w:pPr>
        <w:pStyle w:val="CodeBlock"/>
        <w:rPr>
          <w:del w:id="361" w:author="Michael Stonis" w:date="2014-02-13T15:12:00Z"/>
        </w:rPr>
      </w:pPr>
      <w:del w:id="362" w:author="Michael Stonis" w:date="2014-02-13T15:12:00Z">
        <w:r w:rsidDel="00B77F76">
          <w:rPr>
            <w:color w:val="000000"/>
          </w:rPr>
          <w:delText>        </w:delText>
        </w:r>
        <w:r w:rsidDel="00B77F76">
          <w:rPr>
            <w:color w:val="2B8FAF"/>
          </w:rPr>
          <w:delText>UIApplication</w:delText>
        </w:r>
        <w:r w:rsidDel="00B77F76">
          <w:rPr>
            <w:color w:val="000000"/>
          </w:rPr>
          <w:delText>.Main(args, </w:delText>
        </w:r>
        <w:r w:rsidDel="00B77F76">
          <w:rPr>
            <w:color w:val="0000FF"/>
          </w:rPr>
          <w:delText>null</w:delText>
        </w:r>
        <w:r w:rsidDel="00B77F76">
          <w:rPr>
            <w:color w:val="000000"/>
          </w:rPr>
          <w:delText>, </w:delText>
        </w:r>
        <w:r w:rsidDel="00B77F76">
          <w:rPr>
            <w:color w:val="A31515"/>
          </w:rPr>
          <w:delText>"AppDelegate"</w:delText>
        </w:r>
        <w:r w:rsidDel="00B77F76">
          <w:rPr>
            <w:color w:val="000000"/>
          </w:rPr>
          <w:delText>);</w:delText>
        </w:r>
        <w:r w:rsidDel="00B77F76">
          <w:br/>
        </w:r>
        <w:r w:rsidDel="00B77F76">
          <w:rPr>
            <w:color w:val="000000"/>
          </w:rPr>
          <w:delText>    }</w:delText>
        </w:r>
        <w:r w:rsidDel="00B77F76">
          <w:br/>
        </w:r>
        <w:r w:rsidDel="00B77F76">
          <w:rPr>
            <w:color w:val="000000"/>
          </w:rPr>
          <w:delText>}</w:delText>
        </w:r>
      </w:del>
    </w:p>
    <w:p w14:paraId="1AE01814" w14:textId="77777777" w:rsidR="00F22492" w:rsidDel="00B77F76" w:rsidRDefault="00F22492" w:rsidP="00051EA5">
      <w:pPr>
        <w:pStyle w:val="NumberedList"/>
        <w:rPr>
          <w:del w:id="363" w:author="Michael Stonis" w:date="2014-02-13T15:12:00Z"/>
        </w:rPr>
        <w:pPrChange w:id="364" w:author="Michael Stonis" w:date="2014-02-13T15:10:00Z">
          <w:pPr>
            <w:pStyle w:val="NumberedList"/>
          </w:pPr>
        </w:pPrChange>
      </w:pPr>
      <w:del w:id="365" w:author="Michael Stonis" w:date="2014-02-13T15:12:00Z">
        <w:r w:rsidDel="00B77F76">
          <w:delText xml:space="preserve">Add in a new </w:delText>
        </w:r>
        <w:commentRangeStart w:id="366"/>
        <w:r w:rsidRPr="00BD50EC" w:rsidDel="00B77F76">
          <w:rPr>
            <w:rStyle w:val="UIItem"/>
          </w:rPr>
          <w:delText>ListActivity</w:delText>
        </w:r>
        <w:r w:rsidDel="00B77F76">
          <w:delText xml:space="preserve"> </w:delText>
        </w:r>
        <w:commentRangeEnd w:id="366"/>
        <w:r w:rsidDel="00B77F76">
          <w:rPr>
            <w:rStyle w:val="CommentReference"/>
          </w:rPr>
          <w:commentReference w:id="366"/>
        </w:r>
        <w:r w:rsidDel="00B77F76">
          <w:delText>to display the content.</w:delText>
        </w:r>
      </w:del>
    </w:p>
    <w:p w14:paraId="220884F8" w14:textId="77777777" w:rsidR="00FA404B" w:rsidRPr="00B6019B" w:rsidDel="00B77F76" w:rsidRDefault="002F3531" w:rsidP="00051EA5">
      <w:pPr>
        <w:pStyle w:val="NumberedList"/>
        <w:rPr>
          <w:del w:id="367" w:author="Michael Stonis" w:date="2014-02-13T15:12:00Z"/>
        </w:rPr>
        <w:pPrChange w:id="368" w:author="Michael Stonis" w:date="2014-02-13T15:10:00Z">
          <w:pPr>
            <w:pStyle w:val="NumberedList"/>
          </w:pPr>
        </w:pPrChange>
      </w:pPr>
      <w:del w:id="369" w:author="Michael Stonis" w:date="2014-02-13T15:12:00Z">
        <w:r w:rsidRPr="00B6019B" w:rsidDel="00B77F76">
          <w:delText xml:space="preserve">Next, locate the comment </w:delText>
        </w:r>
        <w:r w:rsidRPr="0099665F" w:rsidDel="00B77F76">
          <w:rPr>
            <w:rStyle w:val="CodeInline"/>
          </w:rPr>
          <w:delText xml:space="preserve">TODO: Step 3 – Disable the </w:delText>
        </w:r>
        <w:r w:rsidR="0078030C" w:rsidDel="00B77F76">
          <w:rPr>
            <w:rStyle w:val="CodeInline"/>
          </w:rPr>
          <w:delText>"</w:delText>
        </w:r>
        <w:r w:rsidRPr="0099665F" w:rsidDel="00B77F76">
          <w:rPr>
            <w:rStyle w:val="CodeInline"/>
          </w:rPr>
          <w:delText>Call</w:delText>
        </w:r>
        <w:r w:rsidR="0078030C" w:rsidDel="00B77F76">
          <w:rPr>
            <w:rStyle w:val="CodeInline"/>
          </w:rPr>
          <w:delText>"</w:delText>
        </w:r>
        <w:r w:rsidRPr="0099665F" w:rsidDel="00B77F76">
          <w:rPr>
            <w:rStyle w:val="CodeInline"/>
          </w:rPr>
          <w:delText xml:space="preserve"> button</w:delText>
        </w:r>
        <w:r w:rsidRPr="00B6019B" w:rsidDel="00B77F76">
          <w:delText xml:space="preserve"> and uncomment line right below it.</w:delText>
        </w:r>
      </w:del>
    </w:p>
    <w:p w14:paraId="3BE1DF6F" w14:textId="77777777" w:rsidR="002F3531" w:rsidDel="00B77F76" w:rsidRDefault="002F3531">
      <w:pPr>
        <w:pStyle w:val="Sidebar"/>
        <w:rPr>
          <w:del w:id="370" w:author="Michael Stonis" w:date="2014-02-13T15:12:00Z"/>
        </w:rPr>
      </w:pPr>
      <w:del w:id="371" w:author="Michael Stonis" w:date="2014-02-13T15:12:00Z">
        <w:r w:rsidRPr="002F3531" w:rsidDel="00B77F76">
          <w:rPr>
            <w:b/>
          </w:rPr>
          <w:delText>Tip</w:delText>
        </w:r>
        <w:r w:rsidDel="00B77F76">
          <w:delText xml:space="preserve">: </w:delText>
        </w:r>
        <w:r w:rsidR="00B31F4A" w:rsidRPr="00FA43A7" w:rsidDel="00B77F76">
          <w:delText>editor or accelerator key tip goes here</w:delText>
        </w:r>
        <w:r w:rsidRPr="00FA43A7" w:rsidDel="00B77F76">
          <w:delText>.</w:delText>
        </w:r>
      </w:del>
    </w:p>
    <w:p w14:paraId="634567C9" w14:textId="77777777" w:rsidR="000968E0" w:rsidRDefault="000968E0">
      <w:pPr>
        <w:pStyle w:val="Heading2"/>
      </w:pPr>
      <w:r>
        <w:t>Summary</w:t>
      </w:r>
    </w:p>
    <w:p w14:paraId="78AB6847" w14:textId="77777777" w:rsidR="009B0E2D" w:rsidRPr="00002C02" w:rsidRDefault="000968E0">
      <w:r>
        <w:t xml:space="preserve">In this lab, we </w:t>
      </w:r>
      <w:ins w:id="372" w:author="Michael Stonis" w:date="2014-02-13T15:13:00Z">
        <w:r w:rsidR="00B77F76">
          <w:t xml:space="preserve">learned </w:t>
        </w:r>
        <w:r w:rsidR="00B77F76" w:rsidRPr="00B77F76">
          <w:t>how a mobile application built with Xamarin can consume a WCF web s</w:t>
        </w:r>
        <w:bookmarkStart w:id="373" w:name="_GoBack"/>
        <w:bookmarkEnd w:id="373"/>
        <w:r w:rsidR="00B77F76" w:rsidRPr="00B77F76">
          <w:t>ervice using the BasicHttpBinding.</w:t>
        </w:r>
      </w:ins>
      <w:del w:id="374" w:author="Michael Stonis" w:date="2014-02-13T15:13:00Z">
        <w:r w:rsidR="00B31F4A" w:rsidRPr="00B6019B" w:rsidDel="00B77F76">
          <w:delText>_______________</w:delText>
        </w:r>
      </w:del>
    </w:p>
    <w:sectPr w:rsidR="009B0E2D" w:rsidRPr="00002C02" w:rsidSect="007D7304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" w:author="Mark Smith" w:date="2014-01-17T17:19:00Z" w:initials="MCS">
    <w:p w14:paraId="34062061" w14:textId="77777777" w:rsidR="00EE7095" w:rsidRDefault="00EE7095">
      <w:pPr>
        <w:pStyle w:val="CommentText"/>
      </w:pPr>
      <w:r>
        <w:rPr>
          <w:rStyle w:val="CommentReference"/>
        </w:rPr>
        <w:annotationRef/>
      </w:r>
      <w:r>
        <w:t>Try to use a relevant link here, but make sure to fully specify the http:// prefix as turning this into PDF loses the link if we don't (on most PDF readers and from OSX anyway).</w:t>
      </w:r>
    </w:p>
  </w:comment>
  <w:comment w:id="36" w:author="Mark Smith" w:date="2014-01-17T17:19:00Z" w:initials="MCS">
    <w:p w14:paraId="6A15015A" w14:textId="77777777" w:rsidR="00364905" w:rsidRDefault="00364905">
      <w:pPr>
        <w:pStyle w:val="CommentText"/>
      </w:pPr>
      <w:r>
        <w:rPr>
          <w:rStyle w:val="CommentReference"/>
        </w:rPr>
        <w:annotationRef/>
      </w:r>
      <w:r>
        <w:t>Point them to the GitHub links – same comment applies for an HTTP link as above.</w:t>
      </w:r>
    </w:p>
  </w:comment>
  <w:comment w:id="39" w:author="Mark Smith" w:date="2014-01-17T17:19:00Z" w:initials="MCS">
    <w:p w14:paraId="42E1CAE9" w14:textId="77777777" w:rsidR="00DA1D0A" w:rsidRDefault="00DA1D0A">
      <w:pPr>
        <w:pStyle w:val="CommentText"/>
      </w:pPr>
      <w:r>
        <w:rPr>
          <w:rStyle w:val="CommentReference"/>
        </w:rPr>
        <w:annotationRef/>
      </w:r>
      <w:r>
        <w:t xml:space="preserve">Separate the lab into reasonable chunks with numbered steps (just use the Numbered List style)  There's also a Bulleted List style if you want bullets for lab explanations, etc. </w:t>
      </w:r>
    </w:p>
  </w:comment>
  <w:comment w:id="351" w:author="Mark Smith" w:date="2014-01-17T17:19:00Z" w:initials="MCS">
    <w:p w14:paraId="6B323817" w14:textId="77777777" w:rsidR="00CE101A" w:rsidRDefault="00CE101A">
      <w:pPr>
        <w:pStyle w:val="CommentText"/>
      </w:pPr>
      <w:r>
        <w:rPr>
          <w:rStyle w:val="CommentReference"/>
        </w:rPr>
        <w:annotationRef/>
      </w:r>
      <w:r>
        <w:t>Make sure to restart numbering on each section.</w:t>
      </w:r>
    </w:p>
  </w:comment>
  <w:comment w:id="357" w:author="Mark Smith" w:date="2014-01-17T17:19:00Z" w:initials="MCS">
    <w:p w14:paraId="009EB655" w14:textId="77777777" w:rsidR="00CE101A" w:rsidRDefault="00CE101A">
      <w:pPr>
        <w:pStyle w:val="CommentText"/>
      </w:pPr>
      <w:r>
        <w:rPr>
          <w:rStyle w:val="CommentReference"/>
        </w:rPr>
        <w:annotationRef/>
      </w:r>
      <w:r>
        <w:t>This is the Code Inline style</w:t>
      </w:r>
      <w:r w:rsidR="00DA1D0A">
        <w:t xml:space="preserve"> – use it when you have code elements inline.</w:t>
      </w:r>
    </w:p>
  </w:comment>
  <w:comment w:id="359" w:author="Mark Smith" w:date="2014-01-17T17:19:00Z" w:initials="MCS">
    <w:p w14:paraId="63C5849D" w14:textId="77777777" w:rsidR="00CE101A" w:rsidRDefault="00CE101A">
      <w:pPr>
        <w:pStyle w:val="CommentText"/>
      </w:pPr>
      <w:r>
        <w:rPr>
          <w:rStyle w:val="CommentReference"/>
        </w:rPr>
        <w:annotationRef/>
      </w:r>
      <w:r>
        <w:t>Use the code block style for larger blocks of code.</w:t>
      </w:r>
    </w:p>
  </w:comment>
  <w:comment w:id="366" w:author="Mark Smith" w:date="2014-01-17T17:19:00Z" w:initials="MCS">
    <w:p w14:paraId="2B7D5B8C" w14:textId="77777777" w:rsidR="00F22492" w:rsidRDefault="00F22492">
      <w:pPr>
        <w:pStyle w:val="CommentText"/>
      </w:pPr>
      <w:r>
        <w:rPr>
          <w:rStyle w:val="CommentReference"/>
        </w:rPr>
        <w:annotationRef/>
      </w:r>
      <w:r>
        <w:t>Use the UIItem style for user-interface things.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062061" w15:done="0"/>
  <w15:commentEx w15:paraId="6A15015A" w15:done="0"/>
  <w15:commentEx w15:paraId="42E1CAE9" w15:done="0"/>
  <w15:commentEx w15:paraId="6B323817" w15:done="0"/>
  <w15:commentEx w15:paraId="009EB655" w15:done="0"/>
  <w15:commentEx w15:paraId="63C5849D" w15:done="0"/>
  <w15:commentEx w15:paraId="2B7D5B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34A49" w14:textId="77777777" w:rsidR="00E224F2" w:rsidRDefault="00E224F2" w:rsidP="007129D7">
      <w:r>
        <w:separator/>
      </w:r>
    </w:p>
  </w:endnote>
  <w:endnote w:type="continuationSeparator" w:id="0">
    <w:p w14:paraId="5CD54395" w14:textId="77777777" w:rsidR="00E224F2" w:rsidRDefault="00E224F2" w:rsidP="0071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Microsoft YaHei"/>
    <w:panose1 w:val="02000403000000020004"/>
    <w:charset w:val="00"/>
    <w:family w:val="auto"/>
    <w:pitch w:val="variable"/>
    <w:sig w:usb0="00000001" w:usb1="5000205B" w:usb2="00000002" w:usb3="00000000" w:csb0="00000007" w:csb1="00000000"/>
  </w:font>
  <w:font w:name="Helvetica Neue">
    <w:altName w:val="Corbel"/>
    <w:panose1 w:val="02000503000000020004"/>
    <w:charset w:val="00"/>
    <w:family w:val="auto"/>
    <w:pitch w:val="variable"/>
    <w:sig w:usb0="00000001" w:usb1="500079DB" w:usb2="0000001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Helvetica Neue UltraLight">
    <w:altName w:val="Franklin Gothic Medium Cond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20B46" w14:textId="77777777" w:rsidR="008863DE" w:rsidRPr="00A136B6" w:rsidRDefault="00246D48">
    <w:pPr>
      <w:pStyle w:val="Footer"/>
      <w:rPr>
        <w:rFonts w:ascii="Helvetica Neue" w:hAnsi="Helvetica Neue"/>
      </w:rPr>
    </w:pPr>
    <w:r w:rsidRPr="00AA7F19">
      <w:t>Copyright © 2014 Xamarin, All Rights Reserved.</w:t>
    </w:r>
    <w:r w:rsidRPr="00A136B6">
      <w:ptab w:relativeTo="margin" w:alignment="center" w:leader="none"/>
    </w:r>
    <w:r w:rsidRPr="00A136B6">
      <w:rPr>
        <w:rFonts w:ascii="Helvetica Neue" w:hAnsi="Helvetica Neue"/>
      </w:rPr>
      <w:ptab w:relativeTo="margin" w:alignment="right" w:leader="none"/>
    </w:r>
    <w:r w:rsidRPr="00A136B6">
      <w:rPr>
        <w:rStyle w:val="PageNumber"/>
        <w:rFonts w:ascii="Helvetica Neue" w:hAnsi="Helvetica Neue"/>
      </w:rPr>
      <w:t xml:space="preserve">Page </w:t>
    </w:r>
    <w:r w:rsidRPr="00A136B6">
      <w:rPr>
        <w:rStyle w:val="PageNumber"/>
        <w:rFonts w:ascii="Helvetica Neue" w:hAnsi="Helvetica Neue"/>
      </w:rPr>
      <w:fldChar w:fldCharType="begin"/>
    </w:r>
    <w:r w:rsidRPr="00A136B6">
      <w:rPr>
        <w:rStyle w:val="PageNumber"/>
        <w:rFonts w:ascii="Helvetica Neue" w:hAnsi="Helvetica Neue"/>
      </w:rPr>
      <w:instrText xml:space="preserve"> PAGE </w:instrText>
    </w:r>
    <w:r w:rsidRPr="00A136B6">
      <w:rPr>
        <w:rStyle w:val="PageNumber"/>
        <w:rFonts w:ascii="Helvetica Neue" w:hAnsi="Helvetica Neue"/>
      </w:rPr>
      <w:fldChar w:fldCharType="separate"/>
    </w:r>
    <w:r w:rsidR="00B31F4A">
      <w:rPr>
        <w:rStyle w:val="PageNumber"/>
        <w:rFonts w:ascii="Helvetica Neue" w:hAnsi="Helvetica Neue"/>
        <w:noProof/>
      </w:rPr>
      <w:t>2</w:t>
    </w:r>
    <w:r w:rsidRPr="00A136B6">
      <w:rPr>
        <w:rStyle w:val="PageNumber"/>
        <w:rFonts w:ascii="Helvetica Neue" w:hAnsi="Helvetica Neue"/>
      </w:rPr>
      <w:fldChar w:fldCharType="end"/>
    </w:r>
    <w:r w:rsidRPr="00A136B6">
      <w:rPr>
        <w:rStyle w:val="PageNumber"/>
        <w:rFonts w:ascii="Helvetica Neue" w:hAnsi="Helvetica Neue"/>
      </w:rPr>
      <w:t xml:space="preserve"> of </w:t>
    </w:r>
    <w:r w:rsidRPr="00A136B6">
      <w:rPr>
        <w:rStyle w:val="PageNumber"/>
        <w:rFonts w:ascii="Helvetica Neue" w:hAnsi="Helvetica Neue"/>
      </w:rPr>
      <w:fldChar w:fldCharType="begin"/>
    </w:r>
    <w:r w:rsidRPr="00A136B6">
      <w:rPr>
        <w:rStyle w:val="PageNumber"/>
        <w:rFonts w:ascii="Helvetica Neue" w:hAnsi="Helvetica Neue"/>
      </w:rPr>
      <w:instrText xml:space="preserve"> NUMPAGES </w:instrText>
    </w:r>
    <w:r w:rsidRPr="00A136B6">
      <w:rPr>
        <w:rStyle w:val="PageNumber"/>
        <w:rFonts w:ascii="Helvetica Neue" w:hAnsi="Helvetica Neue"/>
      </w:rPr>
      <w:fldChar w:fldCharType="separate"/>
    </w:r>
    <w:r w:rsidR="006B576E">
      <w:rPr>
        <w:rStyle w:val="PageNumber"/>
        <w:rFonts w:ascii="Helvetica Neue" w:hAnsi="Helvetica Neue"/>
        <w:noProof/>
      </w:rPr>
      <w:t>2</w:t>
    </w:r>
    <w:r w:rsidRPr="00A136B6">
      <w:rPr>
        <w:rStyle w:val="PageNumber"/>
        <w:rFonts w:ascii="Helvetica Neue" w:hAnsi="Helvetica Neu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69129" w14:textId="77777777" w:rsidR="008863DE" w:rsidRPr="00DD05D4" w:rsidRDefault="008863DE" w:rsidP="00742E4E">
    <w:pPr>
      <w:pStyle w:val="TitleHeader"/>
      <w:rPr>
        <w:rFonts w:ascii="Helvetica Neue" w:hAnsi="Helvetica Neue"/>
      </w:rPr>
    </w:pPr>
    <w:r w:rsidRPr="007E1D92">
      <w:t>Copyright © 2014 Xamarin</w:t>
    </w:r>
    <w:r w:rsidR="00246D48" w:rsidRPr="00DD05D4">
      <w:t>, All Rights Reserved.</w:t>
    </w:r>
    <w:r w:rsidRPr="00DD05D4">
      <w:ptab w:relativeTo="margin" w:alignment="center" w:leader="none"/>
    </w:r>
    <w:r w:rsidRPr="00DD05D4">
      <w:rPr>
        <w:rFonts w:ascii="Helvetica Neue" w:hAnsi="Helvetica Neue"/>
      </w:rPr>
      <w:ptab w:relativeTo="margin" w:alignment="right" w:leader="none"/>
    </w:r>
    <w:r w:rsidRPr="00DD05D4">
      <w:rPr>
        <w:rStyle w:val="PageNumber"/>
        <w:rFonts w:ascii="Helvetica Neue" w:hAnsi="Helvetica Neue"/>
      </w:rPr>
      <w:t xml:space="preserve">Page </w:t>
    </w:r>
    <w:r w:rsidRPr="00DD05D4">
      <w:rPr>
        <w:rStyle w:val="PageNumber"/>
        <w:rFonts w:ascii="Helvetica Neue" w:hAnsi="Helvetica Neue"/>
      </w:rPr>
      <w:fldChar w:fldCharType="begin"/>
    </w:r>
    <w:r w:rsidRPr="00DD05D4">
      <w:rPr>
        <w:rStyle w:val="PageNumber"/>
        <w:rFonts w:ascii="Helvetica Neue" w:hAnsi="Helvetica Neue"/>
      </w:rPr>
      <w:instrText xml:space="preserve"> PAGE </w:instrText>
    </w:r>
    <w:r w:rsidRPr="00DD05D4">
      <w:rPr>
        <w:rStyle w:val="PageNumber"/>
        <w:rFonts w:ascii="Helvetica Neue" w:hAnsi="Helvetica Neue"/>
      </w:rPr>
      <w:fldChar w:fldCharType="separate"/>
    </w:r>
    <w:r w:rsidR="00B77F76">
      <w:rPr>
        <w:rStyle w:val="PageNumber"/>
        <w:rFonts w:ascii="Helvetica Neue" w:hAnsi="Helvetica Neue"/>
        <w:noProof/>
      </w:rPr>
      <w:t>5</w:t>
    </w:r>
    <w:r w:rsidRPr="00DD05D4">
      <w:rPr>
        <w:rStyle w:val="PageNumber"/>
        <w:rFonts w:ascii="Helvetica Neue" w:hAnsi="Helvetica Neue"/>
      </w:rPr>
      <w:fldChar w:fldCharType="end"/>
    </w:r>
    <w:r w:rsidRPr="00DD05D4">
      <w:rPr>
        <w:rStyle w:val="PageNumber"/>
        <w:rFonts w:ascii="Helvetica Neue" w:hAnsi="Helvetica Neue"/>
      </w:rPr>
      <w:t xml:space="preserve"> of </w:t>
    </w:r>
    <w:r w:rsidRPr="00DD05D4">
      <w:rPr>
        <w:rStyle w:val="PageNumber"/>
        <w:rFonts w:ascii="Helvetica Neue" w:hAnsi="Helvetica Neue"/>
      </w:rPr>
      <w:fldChar w:fldCharType="begin"/>
    </w:r>
    <w:r w:rsidRPr="00DD05D4">
      <w:rPr>
        <w:rStyle w:val="PageNumber"/>
        <w:rFonts w:ascii="Helvetica Neue" w:hAnsi="Helvetica Neue"/>
      </w:rPr>
      <w:instrText xml:space="preserve"> NUMPAGES </w:instrText>
    </w:r>
    <w:r w:rsidRPr="00DD05D4">
      <w:rPr>
        <w:rStyle w:val="PageNumber"/>
        <w:rFonts w:ascii="Helvetica Neue" w:hAnsi="Helvetica Neue"/>
      </w:rPr>
      <w:fldChar w:fldCharType="separate"/>
    </w:r>
    <w:r w:rsidR="00B77F76">
      <w:rPr>
        <w:rStyle w:val="PageNumber"/>
        <w:rFonts w:ascii="Helvetica Neue" w:hAnsi="Helvetica Neue"/>
        <w:noProof/>
      </w:rPr>
      <w:t>5</w:t>
    </w:r>
    <w:r w:rsidRPr="00DD05D4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A1600" w14:textId="77777777" w:rsidR="00E224F2" w:rsidRDefault="00E224F2" w:rsidP="007129D7">
      <w:r>
        <w:separator/>
      </w:r>
    </w:p>
  </w:footnote>
  <w:footnote w:type="continuationSeparator" w:id="0">
    <w:p w14:paraId="549EE256" w14:textId="77777777" w:rsidR="00E224F2" w:rsidRDefault="00E224F2" w:rsidP="00712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507D" w14:textId="77777777" w:rsidR="008863DE" w:rsidRPr="00A136B6" w:rsidRDefault="008863DE" w:rsidP="007129D7">
    <w:pPr>
      <w:pStyle w:val="TitleHeader"/>
    </w:pPr>
    <w:r w:rsidRPr="00A136B6">
      <w:t>Xamarin University: Fundamentals - Intro to Android with Visual Studio</w:t>
    </w:r>
  </w:p>
  <w:p w14:paraId="3EDDAE2B" w14:textId="77777777" w:rsidR="008863DE" w:rsidRDefault="008863DE" w:rsidP="007129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6C51D" w14:textId="77777777" w:rsidR="008863DE" w:rsidRPr="00DD05D4" w:rsidRDefault="008863DE" w:rsidP="00FA43A7">
    <w:pPr>
      <w:pStyle w:val="TitleHeader"/>
    </w:pPr>
    <w:r w:rsidRPr="00DD05D4">
      <w:t xml:space="preserve">Xamarin University: </w:t>
    </w:r>
    <w:r w:rsidRPr="00B6019B">
      <w:rPr>
        <w:highlight w:val="yellow"/>
      </w:rPr>
      <w:t xml:space="preserve">Fundamentals </w:t>
    </w:r>
    <w:r w:rsidR="00B31F4A" w:rsidRPr="00B6019B">
      <w:rPr>
        <w:highlight w:val="yellow"/>
      </w:rPr>
      <w:t>–</w:t>
    </w:r>
    <w:r w:rsidRPr="00B6019B">
      <w:rPr>
        <w:highlight w:val="yellow"/>
      </w:rPr>
      <w:t xml:space="preserve"> </w:t>
    </w:r>
    <w:r w:rsidR="00B31F4A" w:rsidRPr="00B6019B">
      <w:rPr>
        <w:highlight w:val="yellow"/>
      </w:rPr>
      <w:t>Lesson Title</w:t>
    </w:r>
  </w:p>
  <w:p w14:paraId="75D4BDFA" w14:textId="77777777" w:rsidR="008863DE" w:rsidRDefault="008863DE">
    <w:pPr>
      <w:pStyle w:val="Title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AE7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1DC38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87C37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53ACF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322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B048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FD40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5E9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40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E0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28E2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12A5944"/>
    <w:multiLevelType w:val="hybridMultilevel"/>
    <w:tmpl w:val="87925926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>
    <w:nsid w:val="01E96920"/>
    <w:multiLevelType w:val="hybridMultilevel"/>
    <w:tmpl w:val="C3925E38"/>
    <w:lvl w:ilvl="0" w:tplc="BB24D98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>
    <w:nsid w:val="02192F14"/>
    <w:multiLevelType w:val="hybridMultilevel"/>
    <w:tmpl w:val="FC4EE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28316D8"/>
    <w:multiLevelType w:val="hybridMultilevel"/>
    <w:tmpl w:val="1CA2C452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033C3ADB"/>
    <w:multiLevelType w:val="hybridMultilevel"/>
    <w:tmpl w:val="1B0AA792"/>
    <w:lvl w:ilvl="0" w:tplc="04090001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>
    <w:nsid w:val="0672645F"/>
    <w:multiLevelType w:val="hybridMultilevel"/>
    <w:tmpl w:val="9496E028"/>
    <w:lvl w:ilvl="0" w:tplc="04090001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06C034A3"/>
    <w:multiLevelType w:val="hybridMultilevel"/>
    <w:tmpl w:val="EEA86742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>
    <w:nsid w:val="07864FFC"/>
    <w:multiLevelType w:val="hybridMultilevel"/>
    <w:tmpl w:val="9496E028"/>
    <w:lvl w:ilvl="0" w:tplc="04090001">
      <w:start w:val="1"/>
      <w:numFmt w:val="bullet"/>
      <w:lvlText w:val="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>
    <w:nsid w:val="095664D6"/>
    <w:multiLevelType w:val="hybridMultilevel"/>
    <w:tmpl w:val="8778B08A"/>
    <w:lvl w:ilvl="0" w:tplc="DEFE68B6">
      <w:numFmt w:val="bullet"/>
      <w:lvlText w:val="-"/>
      <w:lvlJc w:val="left"/>
      <w:pPr>
        <w:ind w:left="720" w:hanging="360"/>
      </w:pPr>
      <w:rPr>
        <w:rFonts w:ascii="Helvetica Neue Light" w:eastAsia="Times New Roman" w:hAnsi="Helvetica Neue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C35E1D"/>
    <w:multiLevelType w:val="hybridMultilevel"/>
    <w:tmpl w:val="9A423C2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>
    <w:nsid w:val="14DB57FB"/>
    <w:multiLevelType w:val="hybridMultilevel"/>
    <w:tmpl w:val="10AE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5DE11EA"/>
    <w:multiLevelType w:val="hybridMultilevel"/>
    <w:tmpl w:val="03BEF17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>
    <w:nsid w:val="170A12D6"/>
    <w:multiLevelType w:val="hybridMultilevel"/>
    <w:tmpl w:val="69D6D1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F331517"/>
    <w:multiLevelType w:val="multilevel"/>
    <w:tmpl w:val="7D2A2F8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abstractNum w:abstractNumId="26">
    <w:nsid w:val="22BD779A"/>
    <w:multiLevelType w:val="hybridMultilevel"/>
    <w:tmpl w:val="4294A2CC"/>
    <w:lvl w:ilvl="0" w:tplc="83A4C8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EA16E2">
      <w:start w:val="1"/>
      <w:numFmt w:val="lowerLetter"/>
      <w:pStyle w:val="Outline-Normalminusparagraphspace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24C13F80"/>
    <w:multiLevelType w:val="hybridMultilevel"/>
    <w:tmpl w:val="74BE04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263C0C99"/>
    <w:multiLevelType w:val="hybridMultilevel"/>
    <w:tmpl w:val="A092A6A6"/>
    <w:lvl w:ilvl="0" w:tplc="98905D32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>
    <w:nsid w:val="26460E2F"/>
    <w:multiLevelType w:val="hybridMultilevel"/>
    <w:tmpl w:val="D89A3F42"/>
    <w:lvl w:ilvl="0" w:tplc="569405B8">
      <w:numFmt w:val="bullet"/>
      <w:lvlText w:val=""/>
      <w:lvlJc w:val="left"/>
      <w:pPr>
        <w:ind w:left="151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2944529F"/>
    <w:multiLevelType w:val="hybridMultilevel"/>
    <w:tmpl w:val="C78CFC7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>
    <w:nsid w:val="2A694A2E"/>
    <w:multiLevelType w:val="hybridMultilevel"/>
    <w:tmpl w:val="1562902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2">
    <w:nsid w:val="2B995AA8"/>
    <w:multiLevelType w:val="hybridMultilevel"/>
    <w:tmpl w:val="0546A85A"/>
    <w:lvl w:ilvl="0" w:tplc="A328C5A0">
      <w:start w:val="1"/>
      <w:numFmt w:val="decimal"/>
      <w:lvlText w:val="%1."/>
      <w:lvlJc w:val="left"/>
      <w:pPr>
        <w:ind w:left="144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3">
    <w:nsid w:val="31B242BE"/>
    <w:multiLevelType w:val="hybridMultilevel"/>
    <w:tmpl w:val="5F8E333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4">
    <w:nsid w:val="33312261"/>
    <w:multiLevelType w:val="hybridMultilevel"/>
    <w:tmpl w:val="5B32E5D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5">
    <w:nsid w:val="34990DAE"/>
    <w:multiLevelType w:val="hybridMultilevel"/>
    <w:tmpl w:val="42FE567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6">
    <w:nsid w:val="3F87708E"/>
    <w:multiLevelType w:val="hybridMultilevel"/>
    <w:tmpl w:val="74BE04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2644096"/>
    <w:multiLevelType w:val="hybridMultilevel"/>
    <w:tmpl w:val="40A0A706"/>
    <w:lvl w:ilvl="0" w:tplc="3112C70A">
      <w:start w:val="1"/>
      <w:numFmt w:val="decimal"/>
      <w:pStyle w:val="NumberedList"/>
      <w:lvlText w:val="%1."/>
      <w:lvlJc w:val="left"/>
      <w:pPr>
        <w:ind w:left="1224" w:hanging="360"/>
      </w:pPr>
      <w:rPr>
        <w:rFonts w:ascii="Helvetica Neue" w:hAnsi="Helvetica Neue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>
    <w:nsid w:val="44A82856"/>
    <w:multiLevelType w:val="hybridMultilevel"/>
    <w:tmpl w:val="F6E8ECE4"/>
    <w:lvl w:ilvl="0" w:tplc="94C0EF38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9">
    <w:nsid w:val="44C56FB2"/>
    <w:multiLevelType w:val="hybridMultilevel"/>
    <w:tmpl w:val="B876F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46E8687C"/>
    <w:multiLevelType w:val="hybridMultilevel"/>
    <w:tmpl w:val="46E8C9B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1">
    <w:nsid w:val="474D0647"/>
    <w:multiLevelType w:val="hybridMultilevel"/>
    <w:tmpl w:val="02A262CA"/>
    <w:lvl w:ilvl="0" w:tplc="B568D57A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2">
    <w:nsid w:val="488E2395"/>
    <w:multiLevelType w:val="hybridMultilevel"/>
    <w:tmpl w:val="7362D022"/>
    <w:lvl w:ilvl="0" w:tplc="0D7EF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9313197"/>
    <w:multiLevelType w:val="hybridMultilevel"/>
    <w:tmpl w:val="5E5692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9987EE4"/>
    <w:multiLevelType w:val="hybridMultilevel"/>
    <w:tmpl w:val="754A30F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5">
    <w:nsid w:val="4D9C1C00"/>
    <w:multiLevelType w:val="hybridMultilevel"/>
    <w:tmpl w:val="74BE04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6">
    <w:nsid w:val="4EC366E3"/>
    <w:multiLevelType w:val="hybridMultilevel"/>
    <w:tmpl w:val="03C613F2"/>
    <w:lvl w:ilvl="0" w:tplc="A37435EA">
      <w:numFmt w:val="bullet"/>
      <w:lvlText w:val=""/>
      <w:lvlJc w:val="left"/>
      <w:pPr>
        <w:ind w:left="1224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7">
    <w:nsid w:val="51F2778C"/>
    <w:multiLevelType w:val="hybridMultilevel"/>
    <w:tmpl w:val="E9D63FBA"/>
    <w:lvl w:ilvl="0" w:tplc="2742605A">
      <w:start w:val="1"/>
      <w:numFmt w:val="decimal"/>
      <w:lvlText w:val="%1."/>
      <w:lvlJc w:val="left"/>
      <w:pPr>
        <w:ind w:left="158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8">
    <w:nsid w:val="53827837"/>
    <w:multiLevelType w:val="hybridMultilevel"/>
    <w:tmpl w:val="AF585B8E"/>
    <w:lvl w:ilvl="0" w:tplc="033C755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9">
    <w:nsid w:val="57BC0232"/>
    <w:multiLevelType w:val="hybridMultilevel"/>
    <w:tmpl w:val="34921A8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0">
    <w:nsid w:val="59DB7142"/>
    <w:multiLevelType w:val="multilevel"/>
    <w:tmpl w:val="7D2A2F82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abstractNum w:abstractNumId="51">
    <w:nsid w:val="5B4D5605"/>
    <w:multiLevelType w:val="multilevel"/>
    <w:tmpl w:val="9788B864"/>
    <w:lvl w:ilvl="0">
      <w:start w:val="1"/>
      <w:numFmt w:val="bullet"/>
      <w:lvlText w:val="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EBE58A2"/>
    <w:multiLevelType w:val="hybridMultilevel"/>
    <w:tmpl w:val="1B0AA792"/>
    <w:lvl w:ilvl="0" w:tplc="04090001">
      <w:start w:val="1"/>
      <w:numFmt w:val="bullet"/>
      <w:lvlText w:val="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3">
    <w:nsid w:val="61BE6FF1"/>
    <w:multiLevelType w:val="hybridMultilevel"/>
    <w:tmpl w:val="9038275A"/>
    <w:lvl w:ilvl="0" w:tplc="A75AB476">
      <w:start w:val="1"/>
      <w:numFmt w:val="bullet"/>
      <w:pStyle w:val="BulletLis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21E58CE"/>
    <w:multiLevelType w:val="hybridMultilevel"/>
    <w:tmpl w:val="29703074"/>
    <w:lvl w:ilvl="0" w:tplc="B568D57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5">
    <w:nsid w:val="6787743B"/>
    <w:multiLevelType w:val="hybridMultilevel"/>
    <w:tmpl w:val="9496E02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6">
    <w:nsid w:val="6B457B58"/>
    <w:multiLevelType w:val="hybridMultilevel"/>
    <w:tmpl w:val="7EB42DD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7">
    <w:nsid w:val="6C083420"/>
    <w:multiLevelType w:val="hybridMultilevel"/>
    <w:tmpl w:val="F5101F5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8">
    <w:nsid w:val="6D981C1F"/>
    <w:multiLevelType w:val="hybridMultilevel"/>
    <w:tmpl w:val="E098E36C"/>
    <w:lvl w:ilvl="0" w:tplc="0EAC5A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EA15540"/>
    <w:multiLevelType w:val="hybridMultilevel"/>
    <w:tmpl w:val="750AA408"/>
    <w:lvl w:ilvl="0" w:tplc="9FD07F72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30C667C"/>
    <w:multiLevelType w:val="hybridMultilevel"/>
    <w:tmpl w:val="DB3C4DE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1">
    <w:nsid w:val="75F1752D"/>
    <w:multiLevelType w:val="hybridMultilevel"/>
    <w:tmpl w:val="1C16FB8C"/>
    <w:lvl w:ilvl="0" w:tplc="04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2">
    <w:nsid w:val="77E73114"/>
    <w:multiLevelType w:val="hybridMultilevel"/>
    <w:tmpl w:val="536A63C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3">
    <w:nsid w:val="7A072D35"/>
    <w:multiLevelType w:val="hybridMultilevel"/>
    <w:tmpl w:val="7FD2382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46"/>
  </w:num>
  <w:num w:numId="2">
    <w:abstractNumId w:val="10"/>
  </w:num>
  <w:num w:numId="3">
    <w:abstractNumId w:val="26"/>
  </w:num>
  <w:num w:numId="4">
    <w:abstractNumId w:val="52"/>
  </w:num>
  <w:num w:numId="5">
    <w:abstractNumId w:val="16"/>
  </w:num>
  <w:num w:numId="6">
    <w:abstractNumId w:val="55"/>
  </w:num>
  <w:num w:numId="7">
    <w:abstractNumId w:val="17"/>
  </w:num>
  <w:num w:numId="8">
    <w:abstractNumId w:val="56"/>
  </w:num>
  <w:num w:numId="9">
    <w:abstractNumId w:val="18"/>
  </w:num>
  <w:num w:numId="10">
    <w:abstractNumId w:val="60"/>
  </w:num>
  <w:num w:numId="11">
    <w:abstractNumId w:val="15"/>
  </w:num>
  <w:num w:numId="12">
    <w:abstractNumId w:val="35"/>
  </w:num>
  <w:num w:numId="13">
    <w:abstractNumId w:val="38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9"/>
  </w:num>
  <w:num w:numId="24">
    <w:abstractNumId w:val="44"/>
  </w:num>
  <w:num w:numId="25">
    <w:abstractNumId w:val="40"/>
  </w:num>
  <w:num w:numId="26">
    <w:abstractNumId w:val="53"/>
  </w:num>
  <w:num w:numId="27">
    <w:abstractNumId w:val="48"/>
  </w:num>
  <w:num w:numId="28">
    <w:abstractNumId w:val="23"/>
  </w:num>
  <w:num w:numId="29">
    <w:abstractNumId w:val="0"/>
  </w:num>
  <w:num w:numId="30">
    <w:abstractNumId w:val="51"/>
  </w:num>
  <w:num w:numId="31">
    <w:abstractNumId w:val="28"/>
  </w:num>
  <w:num w:numId="32">
    <w:abstractNumId w:val="21"/>
  </w:num>
  <w:num w:numId="33">
    <w:abstractNumId w:val="61"/>
  </w:num>
  <w:num w:numId="34">
    <w:abstractNumId w:val="63"/>
  </w:num>
  <w:num w:numId="35">
    <w:abstractNumId w:val="57"/>
  </w:num>
  <w:num w:numId="36">
    <w:abstractNumId w:val="49"/>
  </w:num>
  <w:num w:numId="37">
    <w:abstractNumId w:val="36"/>
  </w:num>
  <w:num w:numId="38">
    <w:abstractNumId w:val="47"/>
  </w:num>
  <w:num w:numId="39">
    <w:abstractNumId w:val="34"/>
  </w:num>
  <w:num w:numId="40">
    <w:abstractNumId w:val="33"/>
  </w:num>
  <w:num w:numId="41">
    <w:abstractNumId w:val="12"/>
  </w:num>
  <w:num w:numId="42">
    <w:abstractNumId w:val="45"/>
  </w:num>
  <w:num w:numId="43">
    <w:abstractNumId w:val="27"/>
  </w:num>
  <w:num w:numId="44">
    <w:abstractNumId w:val="30"/>
  </w:num>
  <w:num w:numId="45">
    <w:abstractNumId w:val="31"/>
  </w:num>
  <w:num w:numId="46">
    <w:abstractNumId w:val="11"/>
  </w:num>
  <w:num w:numId="47">
    <w:abstractNumId w:val="39"/>
  </w:num>
  <w:num w:numId="48">
    <w:abstractNumId w:val="59"/>
  </w:num>
  <w:num w:numId="49">
    <w:abstractNumId w:val="22"/>
  </w:num>
  <w:num w:numId="50">
    <w:abstractNumId w:val="20"/>
  </w:num>
  <w:num w:numId="51">
    <w:abstractNumId w:val="58"/>
  </w:num>
  <w:num w:numId="52">
    <w:abstractNumId w:val="29"/>
  </w:num>
  <w:num w:numId="53">
    <w:abstractNumId w:val="54"/>
  </w:num>
  <w:num w:numId="54">
    <w:abstractNumId w:val="41"/>
  </w:num>
  <w:num w:numId="55">
    <w:abstractNumId w:val="32"/>
  </w:num>
  <w:num w:numId="56">
    <w:abstractNumId w:val="14"/>
  </w:num>
  <w:num w:numId="57">
    <w:abstractNumId w:val="43"/>
  </w:num>
  <w:num w:numId="58">
    <w:abstractNumId w:val="62"/>
  </w:num>
  <w:num w:numId="59">
    <w:abstractNumId w:val="13"/>
  </w:num>
  <w:num w:numId="60">
    <w:abstractNumId w:val="42"/>
  </w:num>
  <w:num w:numId="61">
    <w:abstractNumId w:val="24"/>
  </w:num>
  <w:num w:numId="62">
    <w:abstractNumId w:val="28"/>
    <w:lvlOverride w:ilvl="0">
      <w:startOverride w:val="1"/>
    </w:lvlOverride>
  </w:num>
  <w:num w:numId="63">
    <w:abstractNumId w:val="37"/>
  </w:num>
  <w:num w:numId="64">
    <w:abstractNumId w:val="37"/>
  </w:num>
  <w:num w:numId="65">
    <w:abstractNumId w:val="37"/>
  </w:num>
  <w:num w:numId="66">
    <w:abstractNumId w:val="37"/>
  </w:num>
  <w:num w:numId="67">
    <w:abstractNumId w:val="25"/>
  </w:num>
  <w:num w:numId="68">
    <w:abstractNumId w:val="50"/>
  </w:num>
  <w:num w:numId="69">
    <w:abstractNumId w:val="37"/>
    <w:lvlOverride w:ilvl="0">
      <w:startOverride w:val="1"/>
    </w:lvlOverride>
  </w:num>
  <w:num w:numId="70">
    <w:abstractNumId w:val="37"/>
    <w:lvlOverride w:ilvl="0">
      <w:startOverride w:val="1"/>
    </w:lvlOverride>
  </w:num>
  <w:num w:numId="71">
    <w:abstractNumId w:val="37"/>
  </w:num>
  <w:num w:numId="72">
    <w:abstractNumId w:val="37"/>
    <w:lvlOverride w:ilvl="0">
      <w:startOverride w:val="1"/>
    </w:lvlOverride>
  </w:num>
  <w:numIdMacAtCleanup w:val="6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Stonis">
    <w15:presenceInfo w15:providerId="Windows Live" w15:userId="26b644eba1c2ac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embedSystemFonts/>
  <w:activeWritingStyle w:appName="MSWord" w:lang="en-US" w:vendorID="64" w:dllVersion="131078" w:nlCheck="1" w:checkStyle="1"/>
  <w:attachedTemplate r:id="rId1"/>
  <w:linkStyle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6E"/>
    <w:rsid w:val="000018F2"/>
    <w:rsid w:val="00001BE9"/>
    <w:rsid w:val="00002946"/>
    <w:rsid w:val="00002C02"/>
    <w:rsid w:val="000033EA"/>
    <w:rsid w:val="0000402A"/>
    <w:rsid w:val="0001144A"/>
    <w:rsid w:val="00011FD8"/>
    <w:rsid w:val="00012760"/>
    <w:rsid w:val="00012C89"/>
    <w:rsid w:val="00014765"/>
    <w:rsid w:val="000152E8"/>
    <w:rsid w:val="00016FF8"/>
    <w:rsid w:val="00017198"/>
    <w:rsid w:val="00017781"/>
    <w:rsid w:val="00017BB5"/>
    <w:rsid w:val="00020D4D"/>
    <w:rsid w:val="0002116B"/>
    <w:rsid w:val="00021A0E"/>
    <w:rsid w:val="00023A6B"/>
    <w:rsid w:val="000240AC"/>
    <w:rsid w:val="000247D9"/>
    <w:rsid w:val="000253FA"/>
    <w:rsid w:val="00025C76"/>
    <w:rsid w:val="00030832"/>
    <w:rsid w:val="00030C18"/>
    <w:rsid w:val="00031FB0"/>
    <w:rsid w:val="00035230"/>
    <w:rsid w:val="00035315"/>
    <w:rsid w:val="000353F0"/>
    <w:rsid w:val="0003659A"/>
    <w:rsid w:val="00036E49"/>
    <w:rsid w:val="00042398"/>
    <w:rsid w:val="000436F5"/>
    <w:rsid w:val="000440D4"/>
    <w:rsid w:val="0004424D"/>
    <w:rsid w:val="00044916"/>
    <w:rsid w:val="000449D8"/>
    <w:rsid w:val="000470B2"/>
    <w:rsid w:val="0004790B"/>
    <w:rsid w:val="0005162F"/>
    <w:rsid w:val="00051EA5"/>
    <w:rsid w:val="000524D2"/>
    <w:rsid w:val="00052AA9"/>
    <w:rsid w:val="00053E66"/>
    <w:rsid w:val="00055480"/>
    <w:rsid w:val="0005793E"/>
    <w:rsid w:val="000615C5"/>
    <w:rsid w:val="00062926"/>
    <w:rsid w:val="00062D72"/>
    <w:rsid w:val="000632E1"/>
    <w:rsid w:val="0006357C"/>
    <w:rsid w:val="00063ACF"/>
    <w:rsid w:val="00065F63"/>
    <w:rsid w:val="000665DE"/>
    <w:rsid w:val="00067EC4"/>
    <w:rsid w:val="00070171"/>
    <w:rsid w:val="000701B6"/>
    <w:rsid w:val="000704B8"/>
    <w:rsid w:val="00070EE0"/>
    <w:rsid w:val="000715CD"/>
    <w:rsid w:val="000717E9"/>
    <w:rsid w:val="0007219B"/>
    <w:rsid w:val="00073073"/>
    <w:rsid w:val="00073110"/>
    <w:rsid w:val="00073744"/>
    <w:rsid w:val="00073D53"/>
    <w:rsid w:val="000747FB"/>
    <w:rsid w:val="00077E34"/>
    <w:rsid w:val="000808D2"/>
    <w:rsid w:val="00080EE0"/>
    <w:rsid w:val="00081225"/>
    <w:rsid w:val="000814BE"/>
    <w:rsid w:val="000820C4"/>
    <w:rsid w:val="00082D12"/>
    <w:rsid w:val="0008546D"/>
    <w:rsid w:val="0008562C"/>
    <w:rsid w:val="000863AD"/>
    <w:rsid w:val="00086C9E"/>
    <w:rsid w:val="00087898"/>
    <w:rsid w:val="00087972"/>
    <w:rsid w:val="0009020C"/>
    <w:rsid w:val="0009057B"/>
    <w:rsid w:val="00091F9D"/>
    <w:rsid w:val="00092A54"/>
    <w:rsid w:val="0009382C"/>
    <w:rsid w:val="000947EA"/>
    <w:rsid w:val="000968E0"/>
    <w:rsid w:val="0009792F"/>
    <w:rsid w:val="00097ED7"/>
    <w:rsid w:val="000A23DC"/>
    <w:rsid w:val="000A370D"/>
    <w:rsid w:val="000A611E"/>
    <w:rsid w:val="000A665E"/>
    <w:rsid w:val="000A7B86"/>
    <w:rsid w:val="000B0770"/>
    <w:rsid w:val="000B216A"/>
    <w:rsid w:val="000B25B0"/>
    <w:rsid w:val="000B47D0"/>
    <w:rsid w:val="000B4EEB"/>
    <w:rsid w:val="000B62E4"/>
    <w:rsid w:val="000C07BE"/>
    <w:rsid w:val="000C0A71"/>
    <w:rsid w:val="000C1ADF"/>
    <w:rsid w:val="000C1D7C"/>
    <w:rsid w:val="000C4498"/>
    <w:rsid w:val="000C60E3"/>
    <w:rsid w:val="000C75E7"/>
    <w:rsid w:val="000C7736"/>
    <w:rsid w:val="000D196E"/>
    <w:rsid w:val="000D1CE8"/>
    <w:rsid w:val="000D5359"/>
    <w:rsid w:val="000D562B"/>
    <w:rsid w:val="000D7767"/>
    <w:rsid w:val="000E1DD2"/>
    <w:rsid w:val="000E237F"/>
    <w:rsid w:val="000E37BB"/>
    <w:rsid w:val="000E3B0F"/>
    <w:rsid w:val="000E464B"/>
    <w:rsid w:val="000E47AC"/>
    <w:rsid w:val="000E5381"/>
    <w:rsid w:val="000E5408"/>
    <w:rsid w:val="000E5890"/>
    <w:rsid w:val="000E5EB8"/>
    <w:rsid w:val="000E646C"/>
    <w:rsid w:val="000E7D9E"/>
    <w:rsid w:val="000F40E5"/>
    <w:rsid w:val="000F5FA5"/>
    <w:rsid w:val="000F6F73"/>
    <w:rsid w:val="000F6F79"/>
    <w:rsid w:val="000F74B6"/>
    <w:rsid w:val="000F7B7B"/>
    <w:rsid w:val="00101CC0"/>
    <w:rsid w:val="00102981"/>
    <w:rsid w:val="00103ABC"/>
    <w:rsid w:val="001058FB"/>
    <w:rsid w:val="00106331"/>
    <w:rsid w:val="00107018"/>
    <w:rsid w:val="0010751F"/>
    <w:rsid w:val="001118F9"/>
    <w:rsid w:val="001120CB"/>
    <w:rsid w:val="00112C78"/>
    <w:rsid w:val="00112F20"/>
    <w:rsid w:val="00113E82"/>
    <w:rsid w:val="00115505"/>
    <w:rsid w:val="00116AA7"/>
    <w:rsid w:val="00117EB2"/>
    <w:rsid w:val="00122ADB"/>
    <w:rsid w:val="0012358A"/>
    <w:rsid w:val="001272D7"/>
    <w:rsid w:val="00127BCC"/>
    <w:rsid w:val="001312E6"/>
    <w:rsid w:val="00133E37"/>
    <w:rsid w:val="00134480"/>
    <w:rsid w:val="00134529"/>
    <w:rsid w:val="001365CE"/>
    <w:rsid w:val="00140A41"/>
    <w:rsid w:val="00140C5A"/>
    <w:rsid w:val="00141134"/>
    <w:rsid w:val="00142EA9"/>
    <w:rsid w:val="00144F26"/>
    <w:rsid w:val="00146342"/>
    <w:rsid w:val="00147DB2"/>
    <w:rsid w:val="00150C2D"/>
    <w:rsid w:val="00151659"/>
    <w:rsid w:val="0015166D"/>
    <w:rsid w:val="00151895"/>
    <w:rsid w:val="001525E9"/>
    <w:rsid w:val="00153972"/>
    <w:rsid w:val="00155FCD"/>
    <w:rsid w:val="00156E5F"/>
    <w:rsid w:val="001574D5"/>
    <w:rsid w:val="001603AA"/>
    <w:rsid w:val="00160D90"/>
    <w:rsid w:val="001627C0"/>
    <w:rsid w:val="00162B1D"/>
    <w:rsid w:val="00162C85"/>
    <w:rsid w:val="001641F5"/>
    <w:rsid w:val="0016466E"/>
    <w:rsid w:val="001649E5"/>
    <w:rsid w:val="00165C5E"/>
    <w:rsid w:val="001663F8"/>
    <w:rsid w:val="00166652"/>
    <w:rsid w:val="00175FBC"/>
    <w:rsid w:val="00176586"/>
    <w:rsid w:val="001767B1"/>
    <w:rsid w:val="001778CE"/>
    <w:rsid w:val="001806F0"/>
    <w:rsid w:val="00181195"/>
    <w:rsid w:val="0018148A"/>
    <w:rsid w:val="001823E8"/>
    <w:rsid w:val="001831FF"/>
    <w:rsid w:val="00183593"/>
    <w:rsid w:val="0018562E"/>
    <w:rsid w:val="0018583A"/>
    <w:rsid w:val="00186BD7"/>
    <w:rsid w:val="001870C1"/>
    <w:rsid w:val="00190978"/>
    <w:rsid w:val="00190D6E"/>
    <w:rsid w:val="0019139F"/>
    <w:rsid w:val="00191A4E"/>
    <w:rsid w:val="0019227A"/>
    <w:rsid w:val="0019494B"/>
    <w:rsid w:val="00196771"/>
    <w:rsid w:val="001A0ABB"/>
    <w:rsid w:val="001A0AC3"/>
    <w:rsid w:val="001A1915"/>
    <w:rsid w:val="001A1FAA"/>
    <w:rsid w:val="001A2BE0"/>
    <w:rsid w:val="001A3581"/>
    <w:rsid w:val="001A38A1"/>
    <w:rsid w:val="001A3F12"/>
    <w:rsid w:val="001A5B07"/>
    <w:rsid w:val="001A66B3"/>
    <w:rsid w:val="001A78B6"/>
    <w:rsid w:val="001A7FD4"/>
    <w:rsid w:val="001B263D"/>
    <w:rsid w:val="001B41E8"/>
    <w:rsid w:val="001B6052"/>
    <w:rsid w:val="001B6B0B"/>
    <w:rsid w:val="001C13B8"/>
    <w:rsid w:val="001C5167"/>
    <w:rsid w:val="001C52A7"/>
    <w:rsid w:val="001C62F6"/>
    <w:rsid w:val="001C6819"/>
    <w:rsid w:val="001D0047"/>
    <w:rsid w:val="001D2C7F"/>
    <w:rsid w:val="001D4A9C"/>
    <w:rsid w:val="001D4EF2"/>
    <w:rsid w:val="001D799A"/>
    <w:rsid w:val="001D7E90"/>
    <w:rsid w:val="001E02BF"/>
    <w:rsid w:val="001E16D1"/>
    <w:rsid w:val="001E2A90"/>
    <w:rsid w:val="001E2D93"/>
    <w:rsid w:val="001E33D4"/>
    <w:rsid w:val="001E3543"/>
    <w:rsid w:val="001E489C"/>
    <w:rsid w:val="001E4CA6"/>
    <w:rsid w:val="001E7B40"/>
    <w:rsid w:val="001F4943"/>
    <w:rsid w:val="001F5F23"/>
    <w:rsid w:val="001F707B"/>
    <w:rsid w:val="001F784F"/>
    <w:rsid w:val="00203A1F"/>
    <w:rsid w:val="002052C9"/>
    <w:rsid w:val="002106B1"/>
    <w:rsid w:val="00212175"/>
    <w:rsid w:val="002132FD"/>
    <w:rsid w:val="00215337"/>
    <w:rsid w:val="00215A46"/>
    <w:rsid w:val="002163BF"/>
    <w:rsid w:val="00216F2F"/>
    <w:rsid w:val="00217088"/>
    <w:rsid w:val="0021772D"/>
    <w:rsid w:val="00222450"/>
    <w:rsid w:val="00222B42"/>
    <w:rsid w:val="00224190"/>
    <w:rsid w:val="00225656"/>
    <w:rsid w:val="002262CA"/>
    <w:rsid w:val="0022656C"/>
    <w:rsid w:val="0022721B"/>
    <w:rsid w:val="00227460"/>
    <w:rsid w:val="00227D32"/>
    <w:rsid w:val="00230CE4"/>
    <w:rsid w:val="00230EA7"/>
    <w:rsid w:val="00232D6E"/>
    <w:rsid w:val="00232FD0"/>
    <w:rsid w:val="00234C5A"/>
    <w:rsid w:val="00234EE4"/>
    <w:rsid w:val="00235170"/>
    <w:rsid w:val="00235922"/>
    <w:rsid w:val="00236702"/>
    <w:rsid w:val="00240C92"/>
    <w:rsid w:val="0024163C"/>
    <w:rsid w:val="00244567"/>
    <w:rsid w:val="00246A1D"/>
    <w:rsid w:val="00246D48"/>
    <w:rsid w:val="002472B7"/>
    <w:rsid w:val="002474D3"/>
    <w:rsid w:val="00253020"/>
    <w:rsid w:val="00254B1A"/>
    <w:rsid w:val="00255C2D"/>
    <w:rsid w:val="002567F5"/>
    <w:rsid w:val="002572CB"/>
    <w:rsid w:val="002579BC"/>
    <w:rsid w:val="00260F14"/>
    <w:rsid w:val="00261C2D"/>
    <w:rsid w:val="0026435B"/>
    <w:rsid w:val="00265A75"/>
    <w:rsid w:val="00271799"/>
    <w:rsid w:val="00272236"/>
    <w:rsid w:val="00272ACD"/>
    <w:rsid w:val="00272D60"/>
    <w:rsid w:val="0027359C"/>
    <w:rsid w:val="0027374B"/>
    <w:rsid w:val="00275267"/>
    <w:rsid w:val="00277BAD"/>
    <w:rsid w:val="00280609"/>
    <w:rsid w:val="0028299F"/>
    <w:rsid w:val="00285A30"/>
    <w:rsid w:val="00285F24"/>
    <w:rsid w:val="002861A4"/>
    <w:rsid w:val="00286EFD"/>
    <w:rsid w:val="00286F0F"/>
    <w:rsid w:val="002935FA"/>
    <w:rsid w:val="00293AE7"/>
    <w:rsid w:val="0029590C"/>
    <w:rsid w:val="00296AF7"/>
    <w:rsid w:val="00296B55"/>
    <w:rsid w:val="00297C52"/>
    <w:rsid w:val="002A0D34"/>
    <w:rsid w:val="002A3120"/>
    <w:rsid w:val="002A7D52"/>
    <w:rsid w:val="002B0AF3"/>
    <w:rsid w:val="002B5F0C"/>
    <w:rsid w:val="002B64DC"/>
    <w:rsid w:val="002B7DD7"/>
    <w:rsid w:val="002C0958"/>
    <w:rsid w:val="002C18A7"/>
    <w:rsid w:val="002C5BE4"/>
    <w:rsid w:val="002D2653"/>
    <w:rsid w:val="002D39E8"/>
    <w:rsid w:val="002D3D5E"/>
    <w:rsid w:val="002D3E67"/>
    <w:rsid w:val="002D66DD"/>
    <w:rsid w:val="002D7E33"/>
    <w:rsid w:val="002E08B7"/>
    <w:rsid w:val="002E28DA"/>
    <w:rsid w:val="002E2E29"/>
    <w:rsid w:val="002E33F5"/>
    <w:rsid w:val="002E4B11"/>
    <w:rsid w:val="002E58F9"/>
    <w:rsid w:val="002E607E"/>
    <w:rsid w:val="002E7F50"/>
    <w:rsid w:val="002F0332"/>
    <w:rsid w:val="002F0829"/>
    <w:rsid w:val="002F0AD2"/>
    <w:rsid w:val="002F1B21"/>
    <w:rsid w:val="002F3531"/>
    <w:rsid w:val="002F3B76"/>
    <w:rsid w:val="002F7622"/>
    <w:rsid w:val="002F79FF"/>
    <w:rsid w:val="00300571"/>
    <w:rsid w:val="0030061B"/>
    <w:rsid w:val="00300FD9"/>
    <w:rsid w:val="0030200A"/>
    <w:rsid w:val="003033EB"/>
    <w:rsid w:val="00306E60"/>
    <w:rsid w:val="00310165"/>
    <w:rsid w:val="0031083C"/>
    <w:rsid w:val="00310BDF"/>
    <w:rsid w:val="00311528"/>
    <w:rsid w:val="0031221D"/>
    <w:rsid w:val="00312840"/>
    <w:rsid w:val="00313A45"/>
    <w:rsid w:val="003148E4"/>
    <w:rsid w:val="00314C03"/>
    <w:rsid w:val="00315F58"/>
    <w:rsid w:val="003173D2"/>
    <w:rsid w:val="00321409"/>
    <w:rsid w:val="003225B5"/>
    <w:rsid w:val="00325256"/>
    <w:rsid w:val="00325CB3"/>
    <w:rsid w:val="00326EA4"/>
    <w:rsid w:val="0033074F"/>
    <w:rsid w:val="00334745"/>
    <w:rsid w:val="00336CDE"/>
    <w:rsid w:val="00337066"/>
    <w:rsid w:val="003375A6"/>
    <w:rsid w:val="00337F92"/>
    <w:rsid w:val="00340334"/>
    <w:rsid w:val="00340F7F"/>
    <w:rsid w:val="003423D9"/>
    <w:rsid w:val="00342EEB"/>
    <w:rsid w:val="00344D59"/>
    <w:rsid w:val="003451E0"/>
    <w:rsid w:val="00345684"/>
    <w:rsid w:val="00346822"/>
    <w:rsid w:val="00347F70"/>
    <w:rsid w:val="00350FCE"/>
    <w:rsid w:val="003550CD"/>
    <w:rsid w:val="003552DD"/>
    <w:rsid w:val="00355F07"/>
    <w:rsid w:val="00356319"/>
    <w:rsid w:val="0035664C"/>
    <w:rsid w:val="003568A3"/>
    <w:rsid w:val="00356E9D"/>
    <w:rsid w:val="00357012"/>
    <w:rsid w:val="003572FE"/>
    <w:rsid w:val="0036154D"/>
    <w:rsid w:val="003620B9"/>
    <w:rsid w:val="00362EE0"/>
    <w:rsid w:val="00362F50"/>
    <w:rsid w:val="00363AE9"/>
    <w:rsid w:val="00364905"/>
    <w:rsid w:val="003667D8"/>
    <w:rsid w:val="00370033"/>
    <w:rsid w:val="00375F40"/>
    <w:rsid w:val="003761F0"/>
    <w:rsid w:val="00380130"/>
    <w:rsid w:val="00380319"/>
    <w:rsid w:val="00381350"/>
    <w:rsid w:val="003814E0"/>
    <w:rsid w:val="00382F64"/>
    <w:rsid w:val="0038316E"/>
    <w:rsid w:val="00383411"/>
    <w:rsid w:val="00384364"/>
    <w:rsid w:val="0038452C"/>
    <w:rsid w:val="003845C8"/>
    <w:rsid w:val="0039198E"/>
    <w:rsid w:val="00391A42"/>
    <w:rsid w:val="00391C9D"/>
    <w:rsid w:val="003954C4"/>
    <w:rsid w:val="003958AB"/>
    <w:rsid w:val="003973EC"/>
    <w:rsid w:val="003A31E0"/>
    <w:rsid w:val="003A535A"/>
    <w:rsid w:val="003A6CF3"/>
    <w:rsid w:val="003B0224"/>
    <w:rsid w:val="003B0743"/>
    <w:rsid w:val="003B28AD"/>
    <w:rsid w:val="003B3892"/>
    <w:rsid w:val="003B53CB"/>
    <w:rsid w:val="003B5972"/>
    <w:rsid w:val="003C064F"/>
    <w:rsid w:val="003C0EE4"/>
    <w:rsid w:val="003C1EFC"/>
    <w:rsid w:val="003C4084"/>
    <w:rsid w:val="003C5742"/>
    <w:rsid w:val="003C5D02"/>
    <w:rsid w:val="003C5D8B"/>
    <w:rsid w:val="003C62B5"/>
    <w:rsid w:val="003C7803"/>
    <w:rsid w:val="003C7FA6"/>
    <w:rsid w:val="003D052B"/>
    <w:rsid w:val="003D41AA"/>
    <w:rsid w:val="003D5F91"/>
    <w:rsid w:val="003D674E"/>
    <w:rsid w:val="003D6CA7"/>
    <w:rsid w:val="003E04A7"/>
    <w:rsid w:val="003E0C36"/>
    <w:rsid w:val="003E2F32"/>
    <w:rsid w:val="003E3C31"/>
    <w:rsid w:val="003E45C2"/>
    <w:rsid w:val="003E5293"/>
    <w:rsid w:val="003E5BE1"/>
    <w:rsid w:val="003E68CA"/>
    <w:rsid w:val="003E6AC2"/>
    <w:rsid w:val="003E6D95"/>
    <w:rsid w:val="003E6FC3"/>
    <w:rsid w:val="003F2593"/>
    <w:rsid w:val="003F3DB5"/>
    <w:rsid w:val="003F6FAC"/>
    <w:rsid w:val="003F7094"/>
    <w:rsid w:val="003F77DB"/>
    <w:rsid w:val="00400A48"/>
    <w:rsid w:val="00401A5F"/>
    <w:rsid w:val="00402F11"/>
    <w:rsid w:val="004034F4"/>
    <w:rsid w:val="0040554F"/>
    <w:rsid w:val="00407534"/>
    <w:rsid w:val="0041103F"/>
    <w:rsid w:val="004134FE"/>
    <w:rsid w:val="004137AD"/>
    <w:rsid w:val="00413A12"/>
    <w:rsid w:val="004140F2"/>
    <w:rsid w:val="004163F7"/>
    <w:rsid w:val="004171B9"/>
    <w:rsid w:val="004200B2"/>
    <w:rsid w:val="004202A4"/>
    <w:rsid w:val="004203BD"/>
    <w:rsid w:val="00421C41"/>
    <w:rsid w:val="0042249D"/>
    <w:rsid w:val="00423438"/>
    <w:rsid w:val="004234FF"/>
    <w:rsid w:val="0042372B"/>
    <w:rsid w:val="0042526A"/>
    <w:rsid w:val="00430094"/>
    <w:rsid w:val="00430C7B"/>
    <w:rsid w:val="004322AE"/>
    <w:rsid w:val="00433876"/>
    <w:rsid w:val="0043387B"/>
    <w:rsid w:val="00433C1C"/>
    <w:rsid w:val="00441D1C"/>
    <w:rsid w:val="004423BA"/>
    <w:rsid w:val="004432C1"/>
    <w:rsid w:val="004444ED"/>
    <w:rsid w:val="004446D3"/>
    <w:rsid w:val="0044564C"/>
    <w:rsid w:val="00445E44"/>
    <w:rsid w:val="004460AF"/>
    <w:rsid w:val="00446AC2"/>
    <w:rsid w:val="00450F86"/>
    <w:rsid w:val="0045214D"/>
    <w:rsid w:val="004525D3"/>
    <w:rsid w:val="0045589C"/>
    <w:rsid w:val="00456987"/>
    <w:rsid w:val="00456CF3"/>
    <w:rsid w:val="00457590"/>
    <w:rsid w:val="00457A54"/>
    <w:rsid w:val="00460AA1"/>
    <w:rsid w:val="00462238"/>
    <w:rsid w:val="0046352F"/>
    <w:rsid w:val="00463E81"/>
    <w:rsid w:val="00464F1D"/>
    <w:rsid w:val="00466760"/>
    <w:rsid w:val="004668E5"/>
    <w:rsid w:val="00466A5D"/>
    <w:rsid w:val="00466FC8"/>
    <w:rsid w:val="00470721"/>
    <w:rsid w:val="0047236D"/>
    <w:rsid w:val="00473A31"/>
    <w:rsid w:val="004745AB"/>
    <w:rsid w:val="0048065C"/>
    <w:rsid w:val="00481D18"/>
    <w:rsid w:val="004828B9"/>
    <w:rsid w:val="00482C6C"/>
    <w:rsid w:val="00484F32"/>
    <w:rsid w:val="00486A75"/>
    <w:rsid w:val="00486FAA"/>
    <w:rsid w:val="004875F8"/>
    <w:rsid w:val="00487B51"/>
    <w:rsid w:val="00490EC5"/>
    <w:rsid w:val="00491AC1"/>
    <w:rsid w:val="004934DF"/>
    <w:rsid w:val="0049451D"/>
    <w:rsid w:val="0049583D"/>
    <w:rsid w:val="004A1BF1"/>
    <w:rsid w:val="004A29E7"/>
    <w:rsid w:val="004A512C"/>
    <w:rsid w:val="004A5552"/>
    <w:rsid w:val="004A59F1"/>
    <w:rsid w:val="004A7982"/>
    <w:rsid w:val="004B068F"/>
    <w:rsid w:val="004B0C45"/>
    <w:rsid w:val="004B33A8"/>
    <w:rsid w:val="004B6C1C"/>
    <w:rsid w:val="004B6F27"/>
    <w:rsid w:val="004B762A"/>
    <w:rsid w:val="004B783D"/>
    <w:rsid w:val="004B78ED"/>
    <w:rsid w:val="004C1CFB"/>
    <w:rsid w:val="004C3960"/>
    <w:rsid w:val="004C48E3"/>
    <w:rsid w:val="004C4A41"/>
    <w:rsid w:val="004C6883"/>
    <w:rsid w:val="004C6EC5"/>
    <w:rsid w:val="004D0442"/>
    <w:rsid w:val="004D167A"/>
    <w:rsid w:val="004D3DDB"/>
    <w:rsid w:val="004D5865"/>
    <w:rsid w:val="004E16CC"/>
    <w:rsid w:val="004E22D8"/>
    <w:rsid w:val="004E23FA"/>
    <w:rsid w:val="004E7ADD"/>
    <w:rsid w:val="004F2FB6"/>
    <w:rsid w:val="004F316E"/>
    <w:rsid w:val="004F36AB"/>
    <w:rsid w:val="004F3A4F"/>
    <w:rsid w:val="004F4185"/>
    <w:rsid w:val="004F59D5"/>
    <w:rsid w:val="004F5D71"/>
    <w:rsid w:val="004F663E"/>
    <w:rsid w:val="00501375"/>
    <w:rsid w:val="00501DE0"/>
    <w:rsid w:val="005027C7"/>
    <w:rsid w:val="00503F0D"/>
    <w:rsid w:val="00504470"/>
    <w:rsid w:val="005055A5"/>
    <w:rsid w:val="0050611A"/>
    <w:rsid w:val="00507846"/>
    <w:rsid w:val="0051011B"/>
    <w:rsid w:val="0051382A"/>
    <w:rsid w:val="005143A3"/>
    <w:rsid w:val="005157FC"/>
    <w:rsid w:val="005169CF"/>
    <w:rsid w:val="00517CC0"/>
    <w:rsid w:val="005213AD"/>
    <w:rsid w:val="00522519"/>
    <w:rsid w:val="00523CD6"/>
    <w:rsid w:val="0052503A"/>
    <w:rsid w:val="0052534C"/>
    <w:rsid w:val="00527CF8"/>
    <w:rsid w:val="00530999"/>
    <w:rsid w:val="00531A22"/>
    <w:rsid w:val="00533166"/>
    <w:rsid w:val="005331B1"/>
    <w:rsid w:val="00534D49"/>
    <w:rsid w:val="0053569B"/>
    <w:rsid w:val="00535D4D"/>
    <w:rsid w:val="005374DF"/>
    <w:rsid w:val="0053764A"/>
    <w:rsid w:val="00540372"/>
    <w:rsid w:val="00540C9D"/>
    <w:rsid w:val="005412F7"/>
    <w:rsid w:val="005418B1"/>
    <w:rsid w:val="00543429"/>
    <w:rsid w:val="00543E30"/>
    <w:rsid w:val="00545BA1"/>
    <w:rsid w:val="00546818"/>
    <w:rsid w:val="00546D5E"/>
    <w:rsid w:val="00547F19"/>
    <w:rsid w:val="005503B2"/>
    <w:rsid w:val="0055087C"/>
    <w:rsid w:val="00550CC7"/>
    <w:rsid w:val="00552679"/>
    <w:rsid w:val="00553526"/>
    <w:rsid w:val="0055574B"/>
    <w:rsid w:val="00555D1F"/>
    <w:rsid w:val="00556F51"/>
    <w:rsid w:val="00557117"/>
    <w:rsid w:val="0056064D"/>
    <w:rsid w:val="0056076A"/>
    <w:rsid w:val="00561C10"/>
    <w:rsid w:val="00563923"/>
    <w:rsid w:val="00564548"/>
    <w:rsid w:val="005661D6"/>
    <w:rsid w:val="00567906"/>
    <w:rsid w:val="00570A50"/>
    <w:rsid w:val="00571731"/>
    <w:rsid w:val="00571D54"/>
    <w:rsid w:val="00571F8E"/>
    <w:rsid w:val="005724B8"/>
    <w:rsid w:val="00573D01"/>
    <w:rsid w:val="00575FB4"/>
    <w:rsid w:val="005761F4"/>
    <w:rsid w:val="005767AF"/>
    <w:rsid w:val="00580888"/>
    <w:rsid w:val="00580DC3"/>
    <w:rsid w:val="00580FC0"/>
    <w:rsid w:val="00582C60"/>
    <w:rsid w:val="00584080"/>
    <w:rsid w:val="005842A4"/>
    <w:rsid w:val="0058507B"/>
    <w:rsid w:val="005859FB"/>
    <w:rsid w:val="005878BA"/>
    <w:rsid w:val="00590CD2"/>
    <w:rsid w:val="00591A5F"/>
    <w:rsid w:val="005920C0"/>
    <w:rsid w:val="005922CA"/>
    <w:rsid w:val="00593D01"/>
    <w:rsid w:val="00596565"/>
    <w:rsid w:val="005A0C22"/>
    <w:rsid w:val="005A12A2"/>
    <w:rsid w:val="005A2848"/>
    <w:rsid w:val="005A4070"/>
    <w:rsid w:val="005A4B4E"/>
    <w:rsid w:val="005A5814"/>
    <w:rsid w:val="005A5832"/>
    <w:rsid w:val="005A5F27"/>
    <w:rsid w:val="005B1A1F"/>
    <w:rsid w:val="005B1D88"/>
    <w:rsid w:val="005B2792"/>
    <w:rsid w:val="005B4262"/>
    <w:rsid w:val="005B57E8"/>
    <w:rsid w:val="005B5B9C"/>
    <w:rsid w:val="005B5FA4"/>
    <w:rsid w:val="005B5FB7"/>
    <w:rsid w:val="005B6532"/>
    <w:rsid w:val="005B6AF6"/>
    <w:rsid w:val="005C0505"/>
    <w:rsid w:val="005C0AAC"/>
    <w:rsid w:val="005C0AC9"/>
    <w:rsid w:val="005C3663"/>
    <w:rsid w:val="005C41A7"/>
    <w:rsid w:val="005C593A"/>
    <w:rsid w:val="005C5BF4"/>
    <w:rsid w:val="005C600A"/>
    <w:rsid w:val="005C69F7"/>
    <w:rsid w:val="005C73E2"/>
    <w:rsid w:val="005C7990"/>
    <w:rsid w:val="005C7BB9"/>
    <w:rsid w:val="005D2D84"/>
    <w:rsid w:val="005D3547"/>
    <w:rsid w:val="005D4028"/>
    <w:rsid w:val="005D5E9E"/>
    <w:rsid w:val="005D5EC0"/>
    <w:rsid w:val="005D642C"/>
    <w:rsid w:val="005D7969"/>
    <w:rsid w:val="005D7A4A"/>
    <w:rsid w:val="005E07C1"/>
    <w:rsid w:val="005E30B5"/>
    <w:rsid w:val="005E33C5"/>
    <w:rsid w:val="005E417B"/>
    <w:rsid w:val="005E459A"/>
    <w:rsid w:val="005E493C"/>
    <w:rsid w:val="005F0B08"/>
    <w:rsid w:val="005F21E7"/>
    <w:rsid w:val="005F2F1D"/>
    <w:rsid w:val="005F36E8"/>
    <w:rsid w:val="005F5629"/>
    <w:rsid w:val="005F66B6"/>
    <w:rsid w:val="005F6C78"/>
    <w:rsid w:val="0060197B"/>
    <w:rsid w:val="00601F76"/>
    <w:rsid w:val="006049E8"/>
    <w:rsid w:val="00604D97"/>
    <w:rsid w:val="006053FA"/>
    <w:rsid w:val="0060690E"/>
    <w:rsid w:val="00606B07"/>
    <w:rsid w:val="00610E62"/>
    <w:rsid w:val="00611C05"/>
    <w:rsid w:val="006139B3"/>
    <w:rsid w:val="006143DF"/>
    <w:rsid w:val="0061585E"/>
    <w:rsid w:val="00615BB5"/>
    <w:rsid w:val="00616E69"/>
    <w:rsid w:val="00620402"/>
    <w:rsid w:val="00623755"/>
    <w:rsid w:val="0062616D"/>
    <w:rsid w:val="006271BD"/>
    <w:rsid w:val="00627740"/>
    <w:rsid w:val="00632021"/>
    <w:rsid w:val="00632391"/>
    <w:rsid w:val="0063392D"/>
    <w:rsid w:val="00634CF9"/>
    <w:rsid w:val="00634D54"/>
    <w:rsid w:val="00637439"/>
    <w:rsid w:val="0064022E"/>
    <w:rsid w:val="00640EDA"/>
    <w:rsid w:val="00643442"/>
    <w:rsid w:val="00646159"/>
    <w:rsid w:val="00651C6E"/>
    <w:rsid w:val="006521C9"/>
    <w:rsid w:val="00653198"/>
    <w:rsid w:val="00653D7E"/>
    <w:rsid w:val="00654411"/>
    <w:rsid w:val="006546A0"/>
    <w:rsid w:val="006553AA"/>
    <w:rsid w:val="00655645"/>
    <w:rsid w:val="006557A7"/>
    <w:rsid w:val="00655AD2"/>
    <w:rsid w:val="006566BB"/>
    <w:rsid w:val="00656F1F"/>
    <w:rsid w:val="006601F2"/>
    <w:rsid w:val="006602F8"/>
    <w:rsid w:val="006613DA"/>
    <w:rsid w:val="00661FD4"/>
    <w:rsid w:val="00662050"/>
    <w:rsid w:val="006645B7"/>
    <w:rsid w:val="00665884"/>
    <w:rsid w:val="0066791E"/>
    <w:rsid w:val="00670E9D"/>
    <w:rsid w:val="00671CF7"/>
    <w:rsid w:val="00673164"/>
    <w:rsid w:val="006752B8"/>
    <w:rsid w:val="00676F45"/>
    <w:rsid w:val="00676F4C"/>
    <w:rsid w:val="0068283D"/>
    <w:rsid w:val="00685B46"/>
    <w:rsid w:val="00686346"/>
    <w:rsid w:val="00686B11"/>
    <w:rsid w:val="0068734E"/>
    <w:rsid w:val="00692CA1"/>
    <w:rsid w:val="00693208"/>
    <w:rsid w:val="006943E1"/>
    <w:rsid w:val="00695991"/>
    <w:rsid w:val="006978B5"/>
    <w:rsid w:val="006A0340"/>
    <w:rsid w:val="006A07AF"/>
    <w:rsid w:val="006A0EFB"/>
    <w:rsid w:val="006B121B"/>
    <w:rsid w:val="006B343F"/>
    <w:rsid w:val="006B4EB0"/>
    <w:rsid w:val="006B576E"/>
    <w:rsid w:val="006B5A18"/>
    <w:rsid w:val="006B5C4B"/>
    <w:rsid w:val="006C0469"/>
    <w:rsid w:val="006C2174"/>
    <w:rsid w:val="006C24F6"/>
    <w:rsid w:val="006C2D02"/>
    <w:rsid w:val="006C34BD"/>
    <w:rsid w:val="006C37A5"/>
    <w:rsid w:val="006C3E9B"/>
    <w:rsid w:val="006C422E"/>
    <w:rsid w:val="006C45B7"/>
    <w:rsid w:val="006C705B"/>
    <w:rsid w:val="006C70E6"/>
    <w:rsid w:val="006C7C45"/>
    <w:rsid w:val="006C7E75"/>
    <w:rsid w:val="006D053B"/>
    <w:rsid w:val="006D0D7A"/>
    <w:rsid w:val="006D2E76"/>
    <w:rsid w:val="006D6203"/>
    <w:rsid w:val="006D63CD"/>
    <w:rsid w:val="006E0E4B"/>
    <w:rsid w:val="006E1357"/>
    <w:rsid w:val="006E20EB"/>
    <w:rsid w:val="006E21F4"/>
    <w:rsid w:val="006E351F"/>
    <w:rsid w:val="006E5C84"/>
    <w:rsid w:val="006E7739"/>
    <w:rsid w:val="006F02DB"/>
    <w:rsid w:val="006F03ED"/>
    <w:rsid w:val="006F1669"/>
    <w:rsid w:val="006F3054"/>
    <w:rsid w:val="006F31AE"/>
    <w:rsid w:val="006F41D2"/>
    <w:rsid w:val="006F543A"/>
    <w:rsid w:val="00701DBE"/>
    <w:rsid w:val="007026DB"/>
    <w:rsid w:val="00702E4B"/>
    <w:rsid w:val="007057F6"/>
    <w:rsid w:val="00705F7F"/>
    <w:rsid w:val="00705F86"/>
    <w:rsid w:val="00710A9A"/>
    <w:rsid w:val="00710AA1"/>
    <w:rsid w:val="00712692"/>
    <w:rsid w:val="00712720"/>
    <w:rsid w:val="007129D7"/>
    <w:rsid w:val="00713EBD"/>
    <w:rsid w:val="007140D6"/>
    <w:rsid w:val="00714465"/>
    <w:rsid w:val="00714519"/>
    <w:rsid w:val="00715D3F"/>
    <w:rsid w:val="00715F38"/>
    <w:rsid w:val="00716627"/>
    <w:rsid w:val="007166B6"/>
    <w:rsid w:val="00722C43"/>
    <w:rsid w:val="00725249"/>
    <w:rsid w:val="00725613"/>
    <w:rsid w:val="00725CD4"/>
    <w:rsid w:val="0072692F"/>
    <w:rsid w:val="007270EC"/>
    <w:rsid w:val="00730636"/>
    <w:rsid w:val="0073066F"/>
    <w:rsid w:val="007317CA"/>
    <w:rsid w:val="00732596"/>
    <w:rsid w:val="00733188"/>
    <w:rsid w:val="0073335B"/>
    <w:rsid w:val="00733461"/>
    <w:rsid w:val="00734C6F"/>
    <w:rsid w:val="00734E32"/>
    <w:rsid w:val="00735FAE"/>
    <w:rsid w:val="007373E4"/>
    <w:rsid w:val="0073759B"/>
    <w:rsid w:val="00737929"/>
    <w:rsid w:val="00741388"/>
    <w:rsid w:val="00741551"/>
    <w:rsid w:val="00741FB4"/>
    <w:rsid w:val="00742E4E"/>
    <w:rsid w:val="00744D75"/>
    <w:rsid w:val="00745506"/>
    <w:rsid w:val="00745903"/>
    <w:rsid w:val="00745966"/>
    <w:rsid w:val="00745D62"/>
    <w:rsid w:val="00746E93"/>
    <w:rsid w:val="007472FC"/>
    <w:rsid w:val="00750FCA"/>
    <w:rsid w:val="00751D92"/>
    <w:rsid w:val="007525D0"/>
    <w:rsid w:val="00755908"/>
    <w:rsid w:val="0075592D"/>
    <w:rsid w:val="00755F84"/>
    <w:rsid w:val="007567AE"/>
    <w:rsid w:val="0075701B"/>
    <w:rsid w:val="0075707F"/>
    <w:rsid w:val="00760C28"/>
    <w:rsid w:val="00764EE8"/>
    <w:rsid w:val="00765059"/>
    <w:rsid w:val="0077154C"/>
    <w:rsid w:val="007723FC"/>
    <w:rsid w:val="00772427"/>
    <w:rsid w:val="00773AB5"/>
    <w:rsid w:val="0077430F"/>
    <w:rsid w:val="007749C1"/>
    <w:rsid w:val="00775008"/>
    <w:rsid w:val="00775DB7"/>
    <w:rsid w:val="007773D7"/>
    <w:rsid w:val="0078030C"/>
    <w:rsid w:val="00782A1F"/>
    <w:rsid w:val="00783E6A"/>
    <w:rsid w:val="00784F7B"/>
    <w:rsid w:val="00792115"/>
    <w:rsid w:val="007945A6"/>
    <w:rsid w:val="00794FF7"/>
    <w:rsid w:val="007968CA"/>
    <w:rsid w:val="00796BE0"/>
    <w:rsid w:val="007974AC"/>
    <w:rsid w:val="007A25F5"/>
    <w:rsid w:val="007A585A"/>
    <w:rsid w:val="007B08F3"/>
    <w:rsid w:val="007B12CB"/>
    <w:rsid w:val="007B2721"/>
    <w:rsid w:val="007B3307"/>
    <w:rsid w:val="007B3520"/>
    <w:rsid w:val="007B4DFF"/>
    <w:rsid w:val="007B56D6"/>
    <w:rsid w:val="007B60A3"/>
    <w:rsid w:val="007B72AC"/>
    <w:rsid w:val="007C2167"/>
    <w:rsid w:val="007C4F52"/>
    <w:rsid w:val="007C5026"/>
    <w:rsid w:val="007C5319"/>
    <w:rsid w:val="007C551C"/>
    <w:rsid w:val="007C655B"/>
    <w:rsid w:val="007C6DE9"/>
    <w:rsid w:val="007D0217"/>
    <w:rsid w:val="007D07B4"/>
    <w:rsid w:val="007D1DA9"/>
    <w:rsid w:val="007D2460"/>
    <w:rsid w:val="007D6402"/>
    <w:rsid w:val="007D7304"/>
    <w:rsid w:val="007D73E7"/>
    <w:rsid w:val="007E1329"/>
    <w:rsid w:val="007E1D92"/>
    <w:rsid w:val="007E204A"/>
    <w:rsid w:val="007E2171"/>
    <w:rsid w:val="007E48F5"/>
    <w:rsid w:val="007E49E3"/>
    <w:rsid w:val="007E4E85"/>
    <w:rsid w:val="007E5A09"/>
    <w:rsid w:val="007E5D12"/>
    <w:rsid w:val="007F08C1"/>
    <w:rsid w:val="007F1481"/>
    <w:rsid w:val="007F1A3D"/>
    <w:rsid w:val="007F1A6B"/>
    <w:rsid w:val="007F30F1"/>
    <w:rsid w:val="007F3AC5"/>
    <w:rsid w:val="007F43C9"/>
    <w:rsid w:val="007F4977"/>
    <w:rsid w:val="007F7391"/>
    <w:rsid w:val="007F79BC"/>
    <w:rsid w:val="00800763"/>
    <w:rsid w:val="008032AB"/>
    <w:rsid w:val="008109AD"/>
    <w:rsid w:val="00810AF1"/>
    <w:rsid w:val="00811744"/>
    <w:rsid w:val="00811B5C"/>
    <w:rsid w:val="008136B7"/>
    <w:rsid w:val="00813855"/>
    <w:rsid w:val="00813A1D"/>
    <w:rsid w:val="00813DCB"/>
    <w:rsid w:val="00815D9E"/>
    <w:rsid w:val="00816DEC"/>
    <w:rsid w:val="008179F0"/>
    <w:rsid w:val="008207E2"/>
    <w:rsid w:val="00822452"/>
    <w:rsid w:val="00824225"/>
    <w:rsid w:val="008250E0"/>
    <w:rsid w:val="008253BE"/>
    <w:rsid w:val="00825ADA"/>
    <w:rsid w:val="00825E56"/>
    <w:rsid w:val="00827E2D"/>
    <w:rsid w:val="00827E33"/>
    <w:rsid w:val="008303A1"/>
    <w:rsid w:val="00831E98"/>
    <w:rsid w:val="00832329"/>
    <w:rsid w:val="0083270A"/>
    <w:rsid w:val="00832ACA"/>
    <w:rsid w:val="008347AA"/>
    <w:rsid w:val="008363A4"/>
    <w:rsid w:val="00837B55"/>
    <w:rsid w:val="00840674"/>
    <w:rsid w:val="00841BDD"/>
    <w:rsid w:val="0084291C"/>
    <w:rsid w:val="00844A3A"/>
    <w:rsid w:val="00845D49"/>
    <w:rsid w:val="00846AC2"/>
    <w:rsid w:val="00846C84"/>
    <w:rsid w:val="00847770"/>
    <w:rsid w:val="008503E8"/>
    <w:rsid w:val="00852810"/>
    <w:rsid w:val="00855C74"/>
    <w:rsid w:val="008605BE"/>
    <w:rsid w:val="00861632"/>
    <w:rsid w:val="008640B0"/>
    <w:rsid w:val="008642C5"/>
    <w:rsid w:val="008647CA"/>
    <w:rsid w:val="00864C7C"/>
    <w:rsid w:val="008650B0"/>
    <w:rsid w:val="008650DA"/>
    <w:rsid w:val="008657E2"/>
    <w:rsid w:val="0086721E"/>
    <w:rsid w:val="00870CDB"/>
    <w:rsid w:val="00872285"/>
    <w:rsid w:val="00874BEA"/>
    <w:rsid w:val="00874CE4"/>
    <w:rsid w:val="00875B10"/>
    <w:rsid w:val="008762BF"/>
    <w:rsid w:val="008776F1"/>
    <w:rsid w:val="00877D93"/>
    <w:rsid w:val="00884CCF"/>
    <w:rsid w:val="00885B4C"/>
    <w:rsid w:val="00886254"/>
    <w:rsid w:val="008863DE"/>
    <w:rsid w:val="008864D1"/>
    <w:rsid w:val="00886C3F"/>
    <w:rsid w:val="0089049A"/>
    <w:rsid w:val="00891170"/>
    <w:rsid w:val="008933C4"/>
    <w:rsid w:val="0089687A"/>
    <w:rsid w:val="00897621"/>
    <w:rsid w:val="00897A40"/>
    <w:rsid w:val="008A0733"/>
    <w:rsid w:val="008A2C24"/>
    <w:rsid w:val="008A2D2D"/>
    <w:rsid w:val="008A3039"/>
    <w:rsid w:val="008A448E"/>
    <w:rsid w:val="008A4589"/>
    <w:rsid w:val="008A588D"/>
    <w:rsid w:val="008A6829"/>
    <w:rsid w:val="008A778C"/>
    <w:rsid w:val="008A7A9A"/>
    <w:rsid w:val="008B31D0"/>
    <w:rsid w:val="008B3E17"/>
    <w:rsid w:val="008B42FE"/>
    <w:rsid w:val="008B4D39"/>
    <w:rsid w:val="008B6508"/>
    <w:rsid w:val="008B72FB"/>
    <w:rsid w:val="008B73EB"/>
    <w:rsid w:val="008C23BA"/>
    <w:rsid w:val="008C3704"/>
    <w:rsid w:val="008C3FF7"/>
    <w:rsid w:val="008C4B58"/>
    <w:rsid w:val="008C58B3"/>
    <w:rsid w:val="008C64AB"/>
    <w:rsid w:val="008C6744"/>
    <w:rsid w:val="008C6D2F"/>
    <w:rsid w:val="008C6E16"/>
    <w:rsid w:val="008C785B"/>
    <w:rsid w:val="008D010D"/>
    <w:rsid w:val="008D0A40"/>
    <w:rsid w:val="008D399E"/>
    <w:rsid w:val="008D3D9E"/>
    <w:rsid w:val="008D48AB"/>
    <w:rsid w:val="008D50AD"/>
    <w:rsid w:val="008D6369"/>
    <w:rsid w:val="008D66EF"/>
    <w:rsid w:val="008E071F"/>
    <w:rsid w:val="008E18F0"/>
    <w:rsid w:val="008E1A42"/>
    <w:rsid w:val="008E1B69"/>
    <w:rsid w:val="008E2336"/>
    <w:rsid w:val="008E2399"/>
    <w:rsid w:val="008E26B9"/>
    <w:rsid w:val="008E2EBC"/>
    <w:rsid w:val="008E36B8"/>
    <w:rsid w:val="008E5EE9"/>
    <w:rsid w:val="008E6EE5"/>
    <w:rsid w:val="008E772B"/>
    <w:rsid w:val="008E7B15"/>
    <w:rsid w:val="008F2D5D"/>
    <w:rsid w:val="008F38EB"/>
    <w:rsid w:val="008F56DE"/>
    <w:rsid w:val="009012A6"/>
    <w:rsid w:val="009017E0"/>
    <w:rsid w:val="00904331"/>
    <w:rsid w:val="0090554A"/>
    <w:rsid w:val="00906470"/>
    <w:rsid w:val="00906677"/>
    <w:rsid w:val="009070D8"/>
    <w:rsid w:val="0091052C"/>
    <w:rsid w:val="00910936"/>
    <w:rsid w:val="00910DA1"/>
    <w:rsid w:val="00911AC3"/>
    <w:rsid w:val="009147FC"/>
    <w:rsid w:val="00915FAB"/>
    <w:rsid w:val="00916D40"/>
    <w:rsid w:val="00917EEF"/>
    <w:rsid w:val="00921A2A"/>
    <w:rsid w:val="00921ECE"/>
    <w:rsid w:val="00922472"/>
    <w:rsid w:val="00922A30"/>
    <w:rsid w:val="00924DA4"/>
    <w:rsid w:val="00924F34"/>
    <w:rsid w:val="00925F2C"/>
    <w:rsid w:val="00927457"/>
    <w:rsid w:val="00927F0F"/>
    <w:rsid w:val="00934ABB"/>
    <w:rsid w:val="0093627E"/>
    <w:rsid w:val="00936A4C"/>
    <w:rsid w:val="0094126C"/>
    <w:rsid w:val="00944105"/>
    <w:rsid w:val="009467C5"/>
    <w:rsid w:val="0094708F"/>
    <w:rsid w:val="009510CB"/>
    <w:rsid w:val="009517C1"/>
    <w:rsid w:val="009537E1"/>
    <w:rsid w:val="00954E33"/>
    <w:rsid w:val="00954F6B"/>
    <w:rsid w:val="00956036"/>
    <w:rsid w:val="00956552"/>
    <w:rsid w:val="00957429"/>
    <w:rsid w:val="00957A8B"/>
    <w:rsid w:val="00962AF0"/>
    <w:rsid w:val="00963187"/>
    <w:rsid w:val="00964098"/>
    <w:rsid w:val="00965425"/>
    <w:rsid w:val="0097024C"/>
    <w:rsid w:val="00970DAA"/>
    <w:rsid w:val="0097219E"/>
    <w:rsid w:val="009727E1"/>
    <w:rsid w:val="00972D15"/>
    <w:rsid w:val="00973D7C"/>
    <w:rsid w:val="00973EAB"/>
    <w:rsid w:val="00974BC2"/>
    <w:rsid w:val="00975B14"/>
    <w:rsid w:val="00977077"/>
    <w:rsid w:val="00982FB3"/>
    <w:rsid w:val="00983A2C"/>
    <w:rsid w:val="00983EDA"/>
    <w:rsid w:val="00984A08"/>
    <w:rsid w:val="00984FED"/>
    <w:rsid w:val="00985BF3"/>
    <w:rsid w:val="009862DC"/>
    <w:rsid w:val="00986907"/>
    <w:rsid w:val="0098694A"/>
    <w:rsid w:val="0099105B"/>
    <w:rsid w:val="009919F2"/>
    <w:rsid w:val="00991D68"/>
    <w:rsid w:val="009923BF"/>
    <w:rsid w:val="0099665F"/>
    <w:rsid w:val="0099676A"/>
    <w:rsid w:val="00996D25"/>
    <w:rsid w:val="00997FE5"/>
    <w:rsid w:val="009A0ECB"/>
    <w:rsid w:val="009A2866"/>
    <w:rsid w:val="009A3E3F"/>
    <w:rsid w:val="009A43CF"/>
    <w:rsid w:val="009A60AE"/>
    <w:rsid w:val="009A61A8"/>
    <w:rsid w:val="009B0E2D"/>
    <w:rsid w:val="009B12F7"/>
    <w:rsid w:val="009B23A3"/>
    <w:rsid w:val="009B436C"/>
    <w:rsid w:val="009B4A37"/>
    <w:rsid w:val="009B6B77"/>
    <w:rsid w:val="009B70ED"/>
    <w:rsid w:val="009C0793"/>
    <w:rsid w:val="009C1245"/>
    <w:rsid w:val="009C3ECC"/>
    <w:rsid w:val="009C4A2B"/>
    <w:rsid w:val="009C5142"/>
    <w:rsid w:val="009C64CF"/>
    <w:rsid w:val="009C65CC"/>
    <w:rsid w:val="009C6FE5"/>
    <w:rsid w:val="009D06A4"/>
    <w:rsid w:val="009D7419"/>
    <w:rsid w:val="009E0DC1"/>
    <w:rsid w:val="009E11D7"/>
    <w:rsid w:val="009E1F98"/>
    <w:rsid w:val="009E2131"/>
    <w:rsid w:val="009E52B3"/>
    <w:rsid w:val="009F188A"/>
    <w:rsid w:val="009F3F80"/>
    <w:rsid w:val="009F71AA"/>
    <w:rsid w:val="009F7D53"/>
    <w:rsid w:val="00A018E1"/>
    <w:rsid w:val="00A03E1C"/>
    <w:rsid w:val="00A11557"/>
    <w:rsid w:val="00A11758"/>
    <w:rsid w:val="00A11DED"/>
    <w:rsid w:val="00A136B6"/>
    <w:rsid w:val="00A13E82"/>
    <w:rsid w:val="00A145C9"/>
    <w:rsid w:val="00A162B0"/>
    <w:rsid w:val="00A20AEA"/>
    <w:rsid w:val="00A213C7"/>
    <w:rsid w:val="00A22B22"/>
    <w:rsid w:val="00A24905"/>
    <w:rsid w:val="00A25283"/>
    <w:rsid w:val="00A25C54"/>
    <w:rsid w:val="00A2614D"/>
    <w:rsid w:val="00A274AE"/>
    <w:rsid w:val="00A276DA"/>
    <w:rsid w:val="00A27BAE"/>
    <w:rsid w:val="00A3226D"/>
    <w:rsid w:val="00A332B3"/>
    <w:rsid w:val="00A33EEB"/>
    <w:rsid w:val="00A34B4B"/>
    <w:rsid w:val="00A350BB"/>
    <w:rsid w:val="00A355C2"/>
    <w:rsid w:val="00A375F2"/>
    <w:rsid w:val="00A40EBE"/>
    <w:rsid w:val="00A41325"/>
    <w:rsid w:val="00A4188C"/>
    <w:rsid w:val="00A42A4F"/>
    <w:rsid w:val="00A440BB"/>
    <w:rsid w:val="00A46911"/>
    <w:rsid w:val="00A517E0"/>
    <w:rsid w:val="00A52A1F"/>
    <w:rsid w:val="00A52C2F"/>
    <w:rsid w:val="00A53739"/>
    <w:rsid w:val="00A55215"/>
    <w:rsid w:val="00A5584E"/>
    <w:rsid w:val="00A55FFF"/>
    <w:rsid w:val="00A56F5A"/>
    <w:rsid w:val="00A5709A"/>
    <w:rsid w:val="00A606BE"/>
    <w:rsid w:val="00A65907"/>
    <w:rsid w:val="00A66F02"/>
    <w:rsid w:val="00A725F2"/>
    <w:rsid w:val="00A72AAC"/>
    <w:rsid w:val="00A72E59"/>
    <w:rsid w:val="00A75CA1"/>
    <w:rsid w:val="00A76120"/>
    <w:rsid w:val="00A779F5"/>
    <w:rsid w:val="00A823E1"/>
    <w:rsid w:val="00A8305B"/>
    <w:rsid w:val="00A8486C"/>
    <w:rsid w:val="00A855AD"/>
    <w:rsid w:val="00A85D3C"/>
    <w:rsid w:val="00A866A2"/>
    <w:rsid w:val="00A87DE0"/>
    <w:rsid w:val="00A87FB9"/>
    <w:rsid w:val="00A90969"/>
    <w:rsid w:val="00A90FCC"/>
    <w:rsid w:val="00A945DE"/>
    <w:rsid w:val="00A94709"/>
    <w:rsid w:val="00A96590"/>
    <w:rsid w:val="00A969B7"/>
    <w:rsid w:val="00AA013F"/>
    <w:rsid w:val="00AA24E9"/>
    <w:rsid w:val="00AA40A4"/>
    <w:rsid w:val="00AA450A"/>
    <w:rsid w:val="00AA7F19"/>
    <w:rsid w:val="00AB18CF"/>
    <w:rsid w:val="00AB58DB"/>
    <w:rsid w:val="00AB5DC9"/>
    <w:rsid w:val="00AB778C"/>
    <w:rsid w:val="00AB7B4F"/>
    <w:rsid w:val="00AC0964"/>
    <w:rsid w:val="00AC39D0"/>
    <w:rsid w:val="00AC585C"/>
    <w:rsid w:val="00AC5A18"/>
    <w:rsid w:val="00AC6E9F"/>
    <w:rsid w:val="00AC77FE"/>
    <w:rsid w:val="00AD1276"/>
    <w:rsid w:val="00AD15CA"/>
    <w:rsid w:val="00AD1830"/>
    <w:rsid w:val="00AD2B5E"/>
    <w:rsid w:val="00AD2EB6"/>
    <w:rsid w:val="00AD4B79"/>
    <w:rsid w:val="00AD607A"/>
    <w:rsid w:val="00AD6E3F"/>
    <w:rsid w:val="00AD714F"/>
    <w:rsid w:val="00AD7D97"/>
    <w:rsid w:val="00AE1F2E"/>
    <w:rsid w:val="00AE2358"/>
    <w:rsid w:val="00AE2664"/>
    <w:rsid w:val="00AE32A8"/>
    <w:rsid w:val="00AE4EB2"/>
    <w:rsid w:val="00AE6CE2"/>
    <w:rsid w:val="00AE7099"/>
    <w:rsid w:val="00AF023C"/>
    <w:rsid w:val="00AF1C60"/>
    <w:rsid w:val="00AF1E81"/>
    <w:rsid w:val="00AF2E69"/>
    <w:rsid w:val="00AF43E7"/>
    <w:rsid w:val="00AF463B"/>
    <w:rsid w:val="00AF5647"/>
    <w:rsid w:val="00AF5E98"/>
    <w:rsid w:val="00AF7DB0"/>
    <w:rsid w:val="00B000F8"/>
    <w:rsid w:val="00B00700"/>
    <w:rsid w:val="00B00AC7"/>
    <w:rsid w:val="00B01E2A"/>
    <w:rsid w:val="00B03156"/>
    <w:rsid w:val="00B039FD"/>
    <w:rsid w:val="00B07E06"/>
    <w:rsid w:val="00B1030D"/>
    <w:rsid w:val="00B122A6"/>
    <w:rsid w:val="00B13300"/>
    <w:rsid w:val="00B13936"/>
    <w:rsid w:val="00B16D1B"/>
    <w:rsid w:val="00B20033"/>
    <w:rsid w:val="00B20427"/>
    <w:rsid w:val="00B21D80"/>
    <w:rsid w:val="00B238B8"/>
    <w:rsid w:val="00B2401C"/>
    <w:rsid w:val="00B2424D"/>
    <w:rsid w:val="00B26B3D"/>
    <w:rsid w:val="00B26E84"/>
    <w:rsid w:val="00B2752F"/>
    <w:rsid w:val="00B31F4A"/>
    <w:rsid w:val="00B33BEA"/>
    <w:rsid w:val="00B33FB3"/>
    <w:rsid w:val="00B3409F"/>
    <w:rsid w:val="00B34231"/>
    <w:rsid w:val="00B34E4A"/>
    <w:rsid w:val="00B376CD"/>
    <w:rsid w:val="00B37F27"/>
    <w:rsid w:val="00B37F6E"/>
    <w:rsid w:val="00B40B12"/>
    <w:rsid w:val="00B40BF5"/>
    <w:rsid w:val="00B4146E"/>
    <w:rsid w:val="00B428FB"/>
    <w:rsid w:val="00B42E6A"/>
    <w:rsid w:val="00B43358"/>
    <w:rsid w:val="00B4499E"/>
    <w:rsid w:val="00B47572"/>
    <w:rsid w:val="00B47D30"/>
    <w:rsid w:val="00B47EA3"/>
    <w:rsid w:val="00B51212"/>
    <w:rsid w:val="00B54092"/>
    <w:rsid w:val="00B56DDA"/>
    <w:rsid w:val="00B6019B"/>
    <w:rsid w:val="00B60A82"/>
    <w:rsid w:val="00B611F9"/>
    <w:rsid w:val="00B621E0"/>
    <w:rsid w:val="00B62489"/>
    <w:rsid w:val="00B627DF"/>
    <w:rsid w:val="00B62A66"/>
    <w:rsid w:val="00B62E05"/>
    <w:rsid w:val="00B65055"/>
    <w:rsid w:val="00B65279"/>
    <w:rsid w:val="00B65F9D"/>
    <w:rsid w:val="00B70D05"/>
    <w:rsid w:val="00B71B8C"/>
    <w:rsid w:val="00B734A0"/>
    <w:rsid w:val="00B734C5"/>
    <w:rsid w:val="00B73FAD"/>
    <w:rsid w:val="00B75DD5"/>
    <w:rsid w:val="00B765EC"/>
    <w:rsid w:val="00B76B10"/>
    <w:rsid w:val="00B77F76"/>
    <w:rsid w:val="00B80989"/>
    <w:rsid w:val="00B813F3"/>
    <w:rsid w:val="00B83467"/>
    <w:rsid w:val="00B83CFE"/>
    <w:rsid w:val="00B84042"/>
    <w:rsid w:val="00B84906"/>
    <w:rsid w:val="00B85D52"/>
    <w:rsid w:val="00B869A3"/>
    <w:rsid w:val="00B8724C"/>
    <w:rsid w:val="00B90E48"/>
    <w:rsid w:val="00B911CF"/>
    <w:rsid w:val="00B94631"/>
    <w:rsid w:val="00B94E96"/>
    <w:rsid w:val="00B9567D"/>
    <w:rsid w:val="00B95C73"/>
    <w:rsid w:val="00B96B7B"/>
    <w:rsid w:val="00BA13DF"/>
    <w:rsid w:val="00BA46B2"/>
    <w:rsid w:val="00BA46C2"/>
    <w:rsid w:val="00BA5818"/>
    <w:rsid w:val="00BA5A4D"/>
    <w:rsid w:val="00BA6949"/>
    <w:rsid w:val="00BA7ADE"/>
    <w:rsid w:val="00BB07CB"/>
    <w:rsid w:val="00BB0959"/>
    <w:rsid w:val="00BB160C"/>
    <w:rsid w:val="00BB252C"/>
    <w:rsid w:val="00BB56A2"/>
    <w:rsid w:val="00BB5D92"/>
    <w:rsid w:val="00BB6022"/>
    <w:rsid w:val="00BB60F2"/>
    <w:rsid w:val="00BB6821"/>
    <w:rsid w:val="00BB7B2C"/>
    <w:rsid w:val="00BC1658"/>
    <w:rsid w:val="00BC2E2F"/>
    <w:rsid w:val="00BC3266"/>
    <w:rsid w:val="00BC350E"/>
    <w:rsid w:val="00BC3FCE"/>
    <w:rsid w:val="00BC427B"/>
    <w:rsid w:val="00BC6A34"/>
    <w:rsid w:val="00BC7FC9"/>
    <w:rsid w:val="00BD162C"/>
    <w:rsid w:val="00BD162D"/>
    <w:rsid w:val="00BD1B54"/>
    <w:rsid w:val="00BD50EC"/>
    <w:rsid w:val="00BD5262"/>
    <w:rsid w:val="00BD6875"/>
    <w:rsid w:val="00BD6A2C"/>
    <w:rsid w:val="00BD7404"/>
    <w:rsid w:val="00BE4EEA"/>
    <w:rsid w:val="00BE5170"/>
    <w:rsid w:val="00BE570B"/>
    <w:rsid w:val="00BE7109"/>
    <w:rsid w:val="00BF1E3D"/>
    <w:rsid w:val="00BF2238"/>
    <w:rsid w:val="00BF37AB"/>
    <w:rsid w:val="00C00B82"/>
    <w:rsid w:val="00C00E86"/>
    <w:rsid w:val="00C03EFC"/>
    <w:rsid w:val="00C04618"/>
    <w:rsid w:val="00C05BBC"/>
    <w:rsid w:val="00C10BD2"/>
    <w:rsid w:val="00C11D9F"/>
    <w:rsid w:val="00C123D1"/>
    <w:rsid w:val="00C12685"/>
    <w:rsid w:val="00C1325D"/>
    <w:rsid w:val="00C15160"/>
    <w:rsid w:val="00C1519B"/>
    <w:rsid w:val="00C20A04"/>
    <w:rsid w:val="00C22E49"/>
    <w:rsid w:val="00C23475"/>
    <w:rsid w:val="00C23FD0"/>
    <w:rsid w:val="00C240AD"/>
    <w:rsid w:val="00C256A4"/>
    <w:rsid w:val="00C303CA"/>
    <w:rsid w:val="00C311A0"/>
    <w:rsid w:val="00C33339"/>
    <w:rsid w:val="00C35454"/>
    <w:rsid w:val="00C40156"/>
    <w:rsid w:val="00C4032E"/>
    <w:rsid w:val="00C41478"/>
    <w:rsid w:val="00C41515"/>
    <w:rsid w:val="00C43C8A"/>
    <w:rsid w:val="00C443AA"/>
    <w:rsid w:val="00C4477D"/>
    <w:rsid w:val="00C46526"/>
    <w:rsid w:val="00C505AF"/>
    <w:rsid w:val="00C50668"/>
    <w:rsid w:val="00C526FC"/>
    <w:rsid w:val="00C53369"/>
    <w:rsid w:val="00C53ACB"/>
    <w:rsid w:val="00C53D97"/>
    <w:rsid w:val="00C55028"/>
    <w:rsid w:val="00C57A5F"/>
    <w:rsid w:val="00C6097D"/>
    <w:rsid w:val="00C60C53"/>
    <w:rsid w:val="00C61A08"/>
    <w:rsid w:val="00C63116"/>
    <w:rsid w:val="00C645A1"/>
    <w:rsid w:val="00C65080"/>
    <w:rsid w:val="00C66340"/>
    <w:rsid w:val="00C66813"/>
    <w:rsid w:val="00C66C18"/>
    <w:rsid w:val="00C673FE"/>
    <w:rsid w:val="00C70783"/>
    <w:rsid w:val="00C72369"/>
    <w:rsid w:val="00C736C7"/>
    <w:rsid w:val="00C747FC"/>
    <w:rsid w:val="00C7526A"/>
    <w:rsid w:val="00C754F4"/>
    <w:rsid w:val="00C75CFE"/>
    <w:rsid w:val="00C771DA"/>
    <w:rsid w:val="00C804C6"/>
    <w:rsid w:val="00C8131D"/>
    <w:rsid w:val="00C81BD3"/>
    <w:rsid w:val="00C836CB"/>
    <w:rsid w:val="00C840A7"/>
    <w:rsid w:val="00C84127"/>
    <w:rsid w:val="00C84980"/>
    <w:rsid w:val="00C865BC"/>
    <w:rsid w:val="00C87DF9"/>
    <w:rsid w:val="00C90012"/>
    <w:rsid w:val="00C9302B"/>
    <w:rsid w:val="00C939FD"/>
    <w:rsid w:val="00C9407C"/>
    <w:rsid w:val="00C94931"/>
    <w:rsid w:val="00C97174"/>
    <w:rsid w:val="00CA30D2"/>
    <w:rsid w:val="00CA4A6E"/>
    <w:rsid w:val="00CA5219"/>
    <w:rsid w:val="00CA648D"/>
    <w:rsid w:val="00CA6874"/>
    <w:rsid w:val="00CA7F19"/>
    <w:rsid w:val="00CB0E55"/>
    <w:rsid w:val="00CB2C0F"/>
    <w:rsid w:val="00CB4255"/>
    <w:rsid w:val="00CB542D"/>
    <w:rsid w:val="00CB5C48"/>
    <w:rsid w:val="00CB65CD"/>
    <w:rsid w:val="00CC007E"/>
    <w:rsid w:val="00CC0E49"/>
    <w:rsid w:val="00CC1D04"/>
    <w:rsid w:val="00CC22E9"/>
    <w:rsid w:val="00CC50D2"/>
    <w:rsid w:val="00CC71CC"/>
    <w:rsid w:val="00CD019C"/>
    <w:rsid w:val="00CD05EE"/>
    <w:rsid w:val="00CD0CD4"/>
    <w:rsid w:val="00CD0FF2"/>
    <w:rsid w:val="00CD13F1"/>
    <w:rsid w:val="00CD1DC8"/>
    <w:rsid w:val="00CD1F71"/>
    <w:rsid w:val="00CD4698"/>
    <w:rsid w:val="00CD46E3"/>
    <w:rsid w:val="00CD4E63"/>
    <w:rsid w:val="00CD6034"/>
    <w:rsid w:val="00CD6610"/>
    <w:rsid w:val="00CD7544"/>
    <w:rsid w:val="00CD7DE1"/>
    <w:rsid w:val="00CE0A27"/>
    <w:rsid w:val="00CE101A"/>
    <w:rsid w:val="00CE10D8"/>
    <w:rsid w:val="00CE184B"/>
    <w:rsid w:val="00CE3DBE"/>
    <w:rsid w:val="00CE58D3"/>
    <w:rsid w:val="00CE6674"/>
    <w:rsid w:val="00CE6CC3"/>
    <w:rsid w:val="00CE7A90"/>
    <w:rsid w:val="00CF06A2"/>
    <w:rsid w:val="00CF0852"/>
    <w:rsid w:val="00CF0B42"/>
    <w:rsid w:val="00CF128C"/>
    <w:rsid w:val="00CF1EEC"/>
    <w:rsid w:val="00CF2276"/>
    <w:rsid w:val="00CF22CE"/>
    <w:rsid w:val="00CF28C6"/>
    <w:rsid w:val="00CF32E8"/>
    <w:rsid w:val="00CF5795"/>
    <w:rsid w:val="00CF5943"/>
    <w:rsid w:val="00CF7C6B"/>
    <w:rsid w:val="00D004F8"/>
    <w:rsid w:val="00D00B93"/>
    <w:rsid w:val="00D00FF3"/>
    <w:rsid w:val="00D01E3C"/>
    <w:rsid w:val="00D02CA6"/>
    <w:rsid w:val="00D05778"/>
    <w:rsid w:val="00D0633B"/>
    <w:rsid w:val="00D06EA4"/>
    <w:rsid w:val="00D11BFB"/>
    <w:rsid w:val="00D16B2E"/>
    <w:rsid w:val="00D16D42"/>
    <w:rsid w:val="00D22F08"/>
    <w:rsid w:val="00D27031"/>
    <w:rsid w:val="00D27820"/>
    <w:rsid w:val="00D31093"/>
    <w:rsid w:val="00D32FFA"/>
    <w:rsid w:val="00D330D4"/>
    <w:rsid w:val="00D33473"/>
    <w:rsid w:val="00D338FE"/>
    <w:rsid w:val="00D33B40"/>
    <w:rsid w:val="00D34554"/>
    <w:rsid w:val="00D35482"/>
    <w:rsid w:val="00D3649D"/>
    <w:rsid w:val="00D36AF6"/>
    <w:rsid w:val="00D36D4F"/>
    <w:rsid w:val="00D376B0"/>
    <w:rsid w:val="00D42A57"/>
    <w:rsid w:val="00D4317F"/>
    <w:rsid w:val="00D444D2"/>
    <w:rsid w:val="00D45D08"/>
    <w:rsid w:val="00D469EA"/>
    <w:rsid w:val="00D46DF0"/>
    <w:rsid w:val="00D46F25"/>
    <w:rsid w:val="00D47514"/>
    <w:rsid w:val="00D4771E"/>
    <w:rsid w:val="00D50D6E"/>
    <w:rsid w:val="00D512E7"/>
    <w:rsid w:val="00D526C1"/>
    <w:rsid w:val="00D53261"/>
    <w:rsid w:val="00D537C4"/>
    <w:rsid w:val="00D55823"/>
    <w:rsid w:val="00D56C6F"/>
    <w:rsid w:val="00D57DBF"/>
    <w:rsid w:val="00D60D04"/>
    <w:rsid w:val="00D60EEF"/>
    <w:rsid w:val="00D63638"/>
    <w:rsid w:val="00D6421A"/>
    <w:rsid w:val="00D6472B"/>
    <w:rsid w:val="00D6531E"/>
    <w:rsid w:val="00D65678"/>
    <w:rsid w:val="00D656EF"/>
    <w:rsid w:val="00D6674F"/>
    <w:rsid w:val="00D673FC"/>
    <w:rsid w:val="00D67A3C"/>
    <w:rsid w:val="00D70215"/>
    <w:rsid w:val="00D73892"/>
    <w:rsid w:val="00D74353"/>
    <w:rsid w:val="00D751CD"/>
    <w:rsid w:val="00D770BB"/>
    <w:rsid w:val="00D80E6D"/>
    <w:rsid w:val="00D8334D"/>
    <w:rsid w:val="00D84D7E"/>
    <w:rsid w:val="00D84F5D"/>
    <w:rsid w:val="00D850F7"/>
    <w:rsid w:val="00D8784B"/>
    <w:rsid w:val="00D91A9A"/>
    <w:rsid w:val="00D91B0E"/>
    <w:rsid w:val="00D93E60"/>
    <w:rsid w:val="00D9438E"/>
    <w:rsid w:val="00D949FC"/>
    <w:rsid w:val="00D954D1"/>
    <w:rsid w:val="00D9553C"/>
    <w:rsid w:val="00D96567"/>
    <w:rsid w:val="00D969B3"/>
    <w:rsid w:val="00D9744C"/>
    <w:rsid w:val="00DA08BA"/>
    <w:rsid w:val="00DA1D0A"/>
    <w:rsid w:val="00DA28A2"/>
    <w:rsid w:val="00DA3333"/>
    <w:rsid w:val="00DA399E"/>
    <w:rsid w:val="00DA54E9"/>
    <w:rsid w:val="00DA7084"/>
    <w:rsid w:val="00DA76EE"/>
    <w:rsid w:val="00DA7963"/>
    <w:rsid w:val="00DA7D2C"/>
    <w:rsid w:val="00DB0059"/>
    <w:rsid w:val="00DC0632"/>
    <w:rsid w:val="00DC1AB2"/>
    <w:rsid w:val="00DC360F"/>
    <w:rsid w:val="00DC362B"/>
    <w:rsid w:val="00DC50B7"/>
    <w:rsid w:val="00DC704C"/>
    <w:rsid w:val="00DC7F2A"/>
    <w:rsid w:val="00DD05D4"/>
    <w:rsid w:val="00DD2BA0"/>
    <w:rsid w:val="00DD4808"/>
    <w:rsid w:val="00DD5073"/>
    <w:rsid w:val="00DD5F79"/>
    <w:rsid w:val="00DD6CD9"/>
    <w:rsid w:val="00DE1530"/>
    <w:rsid w:val="00DE1891"/>
    <w:rsid w:val="00DE193E"/>
    <w:rsid w:val="00DE1F53"/>
    <w:rsid w:val="00DE21F9"/>
    <w:rsid w:val="00DE76C1"/>
    <w:rsid w:val="00DF2C68"/>
    <w:rsid w:val="00DF365A"/>
    <w:rsid w:val="00DF79D1"/>
    <w:rsid w:val="00E003BC"/>
    <w:rsid w:val="00E0073B"/>
    <w:rsid w:val="00E04649"/>
    <w:rsid w:val="00E05B9B"/>
    <w:rsid w:val="00E06212"/>
    <w:rsid w:val="00E10460"/>
    <w:rsid w:val="00E11043"/>
    <w:rsid w:val="00E112A8"/>
    <w:rsid w:val="00E129E6"/>
    <w:rsid w:val="00E13461"/>
    <w:rsid w:val="00E1413A"/>
    <w:rsid w:val="00E14766"/>
    <w:rsid w:val="00E15177"/>
    <w:rsid w:val="00E170CA"/>
    <w:rsid w:val="00E21C3F"/>
    <w:rsid w:val="00E224F2"/>
    <w:rsid w:val="00E22810"/>
    <w:rsid w:val="00E22877"/>
    <w:rsid w:val="00E25A9D"/>
    <w:rsid w:val="00E26155"/>
    <w:rsid w:val="00E276B1"/>
    <w:rsid w:val="00E27CAB"/>
    <w:rsid w:val="00E30871"/>
    <w:rsid w:val="00E314EE"/>
    <w:rsid w:val="00E319BD"/>
    <w:rsid w:val="00E32CAF"/>
    <w:rsid w:val="00E37BC7"/>
    <w:rsid w:val="00E37FB4"/>
    <w:rsid w:val="00E430F4"/>
    <w:rsid w:val="00E44070"/>
    <w:rsid w:val="00E463A9"/>
    <w:rsid w:val="00E47099"/>
    <w:rsid w:val="00E502DF"/>
    <w:rsid w:val="00E503FD"/>
    <w:rsid w:val="00E51B1A"/>
    <w:rsid w:val="00E52B1B"/>
    <w:rsid w:val="00E52EE2"/>
    <w:rsid w:val="00E545ED"/>
    <w:rsid w:val="00E5595C"/>
    <w:rsid w:val="00E57C46"/>
    <w:rsid w:val="00E60BDF"/>
    <w:rsid w:val="00E60D46"/>
    <w:rsid w:val="00E61549"/>
    <w:rsid w:val="00E635F4"/>
    <w:rsid w:val="00E64D7A"/>
    <w:rsid w:val="00E651A6"/>
    <w:rsid w:val="00E66F82"/>
    <w:rsid w:val="00E70B35"/>
    <w:rsid w:val="00E710F5"/>
    <w:rsid w:val="00E72B26"/>
    <w:rsid w:val="00E7414C"/>
    <w:rsid w:val="00E74ED5"/>
    <w:rsid w:val="00E7607F"/>
    <w:rsid w:val="00E76AD0"/>
    <w:rsid w:val="00E77074"/>
    <w:rsid w:val="00E80969"/>
    <w:rsid w:val="00E81ADB"/>
    <w:rsid w:val="00E81CBF"/>
    <w:rsid w:val="00E82DCE"/>
    <w:rsid w:val="00E83850"/>
    <w:rsid w:val="00E83DF7"/>
    <w:rsid w:val="00E8425E"/>
    <w:rsid w:val="00E9137D"/>
    <w:rsid w:val="00E9535F"/>
    <w:rsid w:val="00E96D0B"/>
    <w:rsid w:val="00EA0A32"/>
    <w:rsid w:val="00EA2471"/>
    <w:rsid w:val="00EA3ED5"/>
    <w:rsid w:val="00EA586D"/>
    <w:rsid w:val="00EB1299"/>
    <w:rsid w:val="00EB15A1"/>
    <w:rsid w:val="00EB2155"/>
    <w:rsid w:val="00EB5596"/>
    <w:rsid w:val="00EB65E8"/>
    <w:rsid w:val="00EB7896"/>
    <w:rsid w:val="00EC07CF"/>
    <w:rsid w:val="00EC2A57"/>
    <w:rsid w:val="00EC2ED7"/>
    <w:rsid w:val="00EC3481"/>
    <w:rsid w:val="00EC3D64"/>
    <w:rsid w:val="00EC597D"/>
    <w:rsid w:val="00EC671D"/>
    <w:rsid w:val="00EC6FD8"/>
    <w:rsid w:val="00EC7230"/>
    <w:rsid w:val="00EC7657"/>
    <w:rsid w:val="00EC7D31"/>
    <w:rsid w:val="00ED0C56"/>
    <w:rsid w:val="00ED33FF"/>
    <w:rsid w:val="00EE067C"/>
    <w:rsid w:val="00EE1A43"/>
    <w:rsid w:val="00EE24ED"/>
    <w:rsid w:val="00EE33A0"/>
    <w:rsid w:val="00EE566F"/>
    <w:rsid w:val="00EE6A2E"/>
    <w:rsid w:val="00EE7095"/>
    <w:rsid w:val="00EE79E2"/>
    <w:rsid w:val="00EE7FE6"/>
    <w:rsid w:val="00EF0B0D"/>
    <w:rsid w:val="00EF21B9"/>
    <w:rsid w:val="00EF3843"/>
    <w:rsid w:val="00EF41CE"/>
    <w:rsid w:val="00EF5DB7"/>
    <w:rsid w:val="00EF6278"/>
    <w:rsid w:val="00EF7F36"/>
    <w:rsid w:val="00F00141"/>
    <w:rsid w:val="00F00736"/>
    <w:rsid w:val="00F01CF9"/>
    <w:rsid w:val="00F03531"/>
    <w:rsid w:val="00F03D61"/>
    <w:rsid w:val="00F06200"/>
    <w:rsid w:val="00F0764D"/>
    <w:rsid w:val="00F108C2"/>
    <w:rsid w:val="00F1393A"/>
    <w:rsid w:val="00F16D9E"/>
    <w:rsid w:val="00F1710D"/>
    <w:rsid w:val="00F17623"/>
    <w:rsid w:val="00F22492"/>
    <w:rsid w:val="00F22C7C"/>
    <w:rsid w:val="00F230FF"/>
    <w:rsid w:val="00F23C03"/>
    <w:rsid w:val="00F244EA"/>
    <w:rsid w:val="00F27811"/>
    <w:rsid w:val="00F27B52"/>
    <w:rsid w:val="00F300FA"/>
    <w:rsid w:val="00F32F3F"/>
    <w:rsid w:val="00F34AA7"/>
    <w:rsid w:val="00F36E9E"/>
    <w:rsid w:val="00F4042E"/>
    <w:rsid w:val="00F406D8"/>
    <w:rsid w:val="00F4577F"/>
    <w:rsid w:val="00F457C8"/>
    <w:rsid w:val="00F476D3"/>
    <w:rsid w:val="00F47788"/>
    <w:rsid w:val="00F47BDB"/>
    <w:rsid w:val="00F543DE"/>
    <w:rsid w:val="00F54FC5"/>
    <w:rsid w:val="00F550B2"/>
    <w:rsid w:val="00F5536A"/>
    <w:rsid w:val="00F55B54"/>
    <w:rsid w:val="00F600A0"/>
    <w:rsid w:val="00F61602"/>
    <w:rsid w:val="00F63912"/>
    <w:rsid w:val="00F64BA6"/>
    <w:rsid w:val="00F64C96"/>
    <w:rsid w:val="00F65044"/>
    <w:rsid w:val="00F67182"/>
    <w:rsid w:val="00F704D2"/>
    <w:rsid w:val="00F72867"/>
    <w:rsid w:val="00F730BB"/>
    <w:rsid w:val="00F73EEB"/>
    <w:rsid w:val="00F74E39"/>
    <w:rsid w:val="00F774C0"/>
    <w:rsid w:val="00F819EA"/>
    <w:rsid w:val="00F81ED8"/>
    <w:rsid w:val="00F86683"/>
    <w:rsid w:val="00F87C9C"/>
    <w:rsid w:val="00F91505"/>
    <w:rsid w:val="00F92A69"/>
    <w:rsid w:val="00F92A80"/>
    <w:rsid w:val="00F93861"/>
    <w:rsid w:val="00F93D93"/>
    <w:rsid w:val="00F950B2"/>
    <w:rsid w:val="00F9516C"/>
    <w:rsid w:val="00F96807"/>
    <w:rsid w:val="00F97D8F"/>
    <w:rsid w:val="00FA0A63"/>
    <w:rsid w:val="00FA1BED"/>
    <w:rsid w:val="00FA31FC"/>
    <w:rsid w:val="00FA36E7"/>
    <w:rsid w:val="00FA3D1C"/>
    <w:rsid w:val="00FA3F0E"/>
    <w:rsid w:val="00FA3F30"/>
    <w:rsid w:val="00FA404B"/>
    <w:rsid w:val="00FA43A7"/>
    <w:rsid w:val="00FA4B6F"/>
    <w:rsid w:val="00FA7174"/>
    <w:rsid w:val="00FA7A10"/>
    <w:rsid w:val="00FB3CBF"/>
    <w:rsid w:val="00FB4035"/>
    <w:rsid w:val="00FB4893"/>
    <w:rsid w:val="00FB518F"/>
    <w:rsid w:val="00FC125F"/>
    <w:rsid w:val="00FC24F5"/>
    <w:rsid w:val="00FC2DBF"/>
    <w:rsid w:val="00FC4252"/>
    <w:rsid w:val="00FC4302"/>
    <w:rsid w:val="00FC4A99"/>
    <w:rsid w:val="00FC6BC0"/>
    <w:rsid w:val="00FD135C"/>
    <w:rsid w:val="00FD42B4"/>
    <w:rsid w:val="00FD4BD3"/>
    <w:rsid w:val="00FD5231"/>
    <w:rsid w:val="00FD780B"/>
    <w:rsid w:val="00FE097F"/>
    <w:rsid w:val="00FE1024"/>
    <w:rsid w:val="00FE12D0"/>
    <w:rsid w:val="00FE1641"/>
    <w:rsid w:val="00FE2736"/>
    <w:rsid w:val="00FE2FE1"/>
    <w:rsid w:val="00FE2FE5"/>
    <w:rsid w:val="00FE3A39"/>
    <w:rsid w:val="00FE3AAB"/>
    <w:rsid w:val="00FE4B9E"/>
    <w:rsid w:val="00FE6C75"/>
    <w:rsid w:val="00FE7130"/>
    <w:rsid w:val="00FE718B"/>
    <w:rsid w:val="00FE77CD"/>
    <w:rsid w:val="00FF27FA"/>
    <w:rsid w:val="00FF361A"/>
    <w:rsid w:val="00FF45C6"/>
    <w:rsid w:val="00FF4EDA"/>
    <w:rsid w:val="00FF5239"/>
    <w:rsid w:val="00FF66D8"/>
    <w:rsid w:val="00FF7482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E09876"/>
  <w15:docId w15:val="{A3EEF7EA-E255-4A19-8DAD-C55FD4F6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829"/>
    <w:pPr>
      <w:spacing w:before="120" w:after="120"/>
      <w:ind w:left="864"/>
    </w:pPr>
    <w:rPr>
      <w:rFonts w:ascii="Helvetica Neue Light" w:eastAsia="Times New Roman" w:hAnsi="Helvetica Neue Light" w:cs="Times New Roman"/>
      <w:sz w:val="22"/>
      <w:lang w:eastAsia="ja-JP"/>
    </w:rPr>
  </w:style>
  <w:style w:type="paragraph" w:styleId="Heading1">
    <w:name w:val="heading 1"/>
    <w:basedOn w:val="Normal"/>
    <w:next w:val="Normal-indent"/>
    <w:link w:val="Heading1Char"/>
    <w:qFormat/>
    <w:rsid w:val="008A6829"/>
    <w:pPr>
      <w:keepNext/>
      <w:outlineLvl w:val="0"/>
    </w:pPr>
    <w:rPr>
      <w:rFonts w:ascii="Helvetica Neue Medium" w:hAnsi="Helvetica Neue Medium"/>
      <w:kern w:val="28"/>
      <w:sz w:val="48"/>
      <w:szCs w:val="44"/>
    </w:rPr>
  </w:style>
  <w:style w:type="paragraph" w:styleId="Heading2">
    <w:name w:val="heading 2"/>
    <w:basedOn w:val="Normal"/>
    <w:next w:val="Normal-indent"/>
    <w:link w:val="Heading2Char"/>
    <w:qFormat/>
    <w:rsid w:val="008A6829"/>
    <w:pPr>
      <w:pBdr>
        <w:bottom w:val="single" w:sz="2" w:space="1" w:color="auto"/>
      </w:pBdr>
      <w:spacing w:before="300" w:after="180"/>
      <w:ind w:left="0"/>
      <w:outlineLvl w:val="1"/>
    </w:pPr>
    <w:rPr>
      <w:rFonts w:ascii="Helvetica Neue UltraLight" w:hAnsi="Helvetica Neue UltraLight"/>
      <w:sz w:val="40"/>
    </w:rPr>
  </w:style>
  <w:style w:type="paragraph" w:styleId="Heading3">
    <w:name w:val="heading 3"/>
    <w:basedOn w:val="Normal"/>
    <w:next w:val="Normal-indent"/>
    <w:link w:val="Heading3Char"/>
    <w:qFormat/>
    <w:rsid w:val="008A6829"/>
    <w:pPr>
      <w:keepNext/>
      <w:spacing w:before="240" w:after="60"/>
      <w:ind w:left="432"/>
      <w:outlineLvl w:val="2"/>
    </w:pPr>
    <w:rPr>
      <w:rFonts w:ascii="Helvetica Neue" w:hAnsi="Helvetica Neue"/>
      <w:sz w:val="32"/>
    </w:rPr>
  </w:style>
  <w:style w:type="paragraph" w:styleId="Heading4">
    <w:name w:val="heading 4"/>
    <w:basedOn w:val="Normal-indent"/>
    <w:next w:val="Normal-indent"/>
    <w:link w:val="Heading4Char"/>
    <w:qFormat/>
    <w:rsid w:val="008A6829"/>
    <w:pPr>
      <w:keepNext/>
      <w:spacing w:before="60" w:after="60"/>
      <w:ind w:left="1584" w:hanging="720"/>
      <w:outlineLvl w:val="3"/>
    </w:pPr>
    <w:rPr>
      <w:rFonts w:ascii="Helvetica Neue" w:hAnsi="Helvetica Neue"/>
      <w:szCs w:val="22"/>
      <w:lang w:eastAsia="en-US"/>
    </w:rPr>
  </w:style>
  <w:style w:type="paragraph" w:styleId="Heading5">
    <w:name w:val="heading 5"/>
    <w:basedOn w:val="Normal"/>
    <w:next w:val="Normal-indent"/>
    <w:link w:val="Heading5Char"/>
    <w:qFormat/>
    <w:rsid w:val="008A6829"/>
    <w:pPr>
      <w:ind w:left="1296" w:hanging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A6829"/>
    <w:pPr>
      <w:spacing w:before="240"/>
      <w:ind w:left="720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8A682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829"/>
    <w:rPr>
      <w:rFonts w:ascii="Helvetica Neue Medium" w:eastAsia="Times New Roman" w:hAnsi="Helvetica Neue Medium" w:cs="Times New Roman"/>
      <w:kern w:val="28"/>
      <w:sz w:val="48"/>
      <w:szCs w:val="44"/>
      <w:lang w:eastAsia="ja-JP"/>
    </w:rPr>
  </w:style>
  <w:style w:type="character" w:customStyle="1" w:styleId="Heading2Char">
    <w:name w:val="Heading 2 Char"/>
    <w:basedOn w:val="DefaultParagraphFont"/>
    <w:link w:val="Heading2"/>
    <w:rsid w:val="008A6829"/>
    <w:rPr>
      <w:rFonts w:ascii="Helvetica Neue UltraLight" w:eastAsia="Times New Roman" w:hAnsi="Helvetica Neue UltraLight" w:cs="Times New Roman"/>
      <w:sz w:val="40"/>
      <w:lang w:eastAsia="ja-JP"/>
    </w:rPr>
  </w:style>
  <w:style w:type="character" w:customStyle="1" w:styleId="Heading3Char">
    <w:name w:val="Heading 3 Char"/>
    <w:basedOn w:val="DefaultParagraphFont"/>
    <w:link w:val="Heading3"/>
    <w:rsid w:val="008A6829"/>
    <w:rPr>
      <w:rFonts w:ascii="Helvetica Neue" w:eastAsia="Times New Roman" w:hAnsi="Helvetica Neue" w:cs="Times New Roman"/>
      <w:sz w:val="32"/>
      <w:lang w:eastAsia="ja-JP"/>
    </w:rPr>
  </w:style>
  <w:style w:type="character" w:customStyle="1" w:styleId="Heading4Char">
    <w:name w:val="Heading 4 Char"/>
    <w:basedOn w:val="DefaultParagraphFont"/>
    <w:link w:val="Heading4"/>
    <w:rsid w:val="008A6829"/>
    <w:rPr>
      <w:rFonts w:ascii="Helvetica Neue" w:eastAsia="Times New Roman" w:hAnsi="Helvetica Neue" w:cs="Times New Roman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8A6829"/>
    <w:rPr>
      <w:rFonts w:ascii="Helvetica Neue Light" w:eastAsia="Times New Roman" w:hAnsi="Helvetica Neue Light" w:cs="Times New Roman"/>
      <w:sz w:val="22"/>
      <w:lang w:eastAsia="ja-JP"/>
    </w:rPr>
  </w:style>
  <w:style w:type="character" w:customStyle="1" w:styleId="Heading6Char">
    <w:name w:val="Heading 6 Char"/>
    <w:basedOn w:val="DefaultParagraphFont"/>
    <w:link w:val="Heading6"/>
    <w:rsid w:val="008A6829"/>
    <w:rPr>
      <w:rFonts w:ascii="Helvetica Neue Light" w:eastAsia="Times New Roman" w:hAnsi="Helvetica Neue Light" w:cs="Times New Roman"/>
      <w:b/>
      <w:sz w:val="22"/>
      <w:lang w:eastAsia="ja-JP"/>
    </w:rPr>
  </w:style>
  <w:style w:type="character" w:customStyle="1" w:styleId="Heading9Char">
    <w:name w:val="Heading 9 Char"/>
    <w:basedOn w:val="DefaultParagraphFont"/>
    <w:link w:val="Heading9"/>
    <w:rsid w:val="008A6829"/>
    <w:rPr>
      <w:rFonts w:ascii="Arial" w:eastAsia="Times New Roman" w:hAnsi="Arial" w:cs="Times New Roman"/>
      <w:b/>
      <w:i/>
      <w:sz w:val="18"/>
      <w:lang w:eastAsia="ja-JP"/>
    </w:rPr>
  </w:style>
  <w:style w:type="paragraph" w:customStyle="1" w:styleId="Normal-indent">
    <w:name w:val="Normal - indent"/>
    <w:basedOn w:val="Normal"/>
    <w:rsid w:val="008A6829"/>
    <w:p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8A68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A6829"/>
    <w:rPr>
      <w:rFonts w:ascii="Lucida Grande" w:eastAsia="Times New Roman" w:hAnsi="Lucida Grande" w:cs="Lucida Grande"/>
      <w:sz w:val="18"/>
      <w:szCs w:val="18"/>
      <w:lang w:eastAsia="ja-JP"/>
    </w:rPr>
  </w:style>
  <w:style w:type="paragraph" w:styleId="BodyText">
    <w:name w:val="Body Text"/>
    <w:basedOn w:val="Normal"/>
    <w:link w:val="BodyTextChar"/>
    <w:rsid w:val="008A6829"/>
    <w:pPr>
      <w:jc w:val="center"/>
    </w:pPr>
    <w:rPr>
      <w:rFonts w:ascii="Tahoma" w:hAnsi="Tahoma"/>
      <w:i/>
      <w:color w:val="999999"/>
    </w:rPr>
  </w:style>
  <w:style w:type="character" w:customStyle="1" w:styleId="BodyTextChar">
    <w:name w:val="Body Text Char"/>
    <w:basedOn w:val="DefaultParagraphFont"/>
    <w:link w:val="BodyText"/>
    <w:rsid w:val="008A6829"/>
    <w:rPr>
      <w:rFonts w:ascii="Tahoma" w:eastAsia="Times New Roman" w:hAnsi="Tahoma" w:cs="Times New Roman"/>
      <w:i/>
      <w:color w:val="999999"/>
      <w:sz w:val="22"/>
      <w:lang w:eastAsia="ja-JP"/>
    </w:rPr>
  </w:style>
  <w:style w:type="paragraph" w:customStyle="1" w:styleId="BulletList">
    <w:name w:val="Bullet List"/>
    <w:basedOn w:val="Normal-indent"/>
    <w:qFormat/>
    <w:rsid w:val="008A6829"/>
    <w:pPr>
      <w:numPr>
        <w:numId w:val="26"/>
      </w:numPr>
      <w:jc w:val="left"/>
    </w:pPr>
  </w:style>
  <w:style w:type="paragraph" w:customStyle="1" w:styleId="Code">
    <w:name w:val="Code"/>
    <w:rsid w:val="008A6829"/>
    <w:pPr>
      <w:spacing w:before="60" w:after="0"/>
      <w:ind w:left="1440"/>
    </w:pPr>
    <w:rPr>
      <w:rFonts w:ascii="Courier New" w:eastAsia="Times New Roman" w:hAnsi="Courier New" w:cs="Times New Roman"/>
      <w:noProof/>
      <w:sz w:val="16"/>
      <w:lang w:eastAsia="ja-JP"/>
    </w:rPr>
  </w:style>
  <w:style w:type="character" w:customStyle="1" w:styleId="CodeInline">
    <w:name w:val="Code Inline"/>
    <w:basedOn w:val="DefaultParagraphFont"/>
    <w:uiPriority w:val="1"/>
    <w:qFormat/>
    <w:rsid w:val="008A6829"/>
    <w:rPr>
      <w:rFonts w:ascii="Courier New" w:hAnsi="Courier New"/>
      <w:color w:val="auto"/>
      <w:sz w:val="18"/>
      <w:szCs w:val="20"/>
    </w:rPr>
  </w:style>
  <w:style w:type="character" w:styleId="CommentReference">
    <w:name w:val="annotation reference"/>
    <w:basedOn w:val="DefaultParagraphFont"/>
    <w:semiHidden/>
    <w:rsid w:val="008A68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A6829"/>
  </w:style>
  <w:style w:type="character" w:customStyle="1" w:styleId="CommentTextChar">
    <w:name w:val="Comment Text Char"/>
    <w:basedOn w:val="DefaultParagraphFont"/>
    <w:link w:val="CommentText"/>
    <w:semiHidden/>
    <w:rsid w:val="008A6829"/>
    <w:rPr>
      <w:rFonts w:ascii="Helvetica Neue Light" w:eastAsia="Times New Roman" w:hAnsi="Helvetica Neue Light" w:cs="Times New Roman"/>
      <w:sz w:val="2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A6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A6829"/>
    <w:rPr>
      <w:rFonts w:ascii="Helvetica Neue Light" w:eastAsia="Times New Roman" w:hAnsi="Helvetica Neue Light" w:cs="Times New Roman"/>
      <w:b/>
      <w:bCs/>
      <w:sz w:val="22"/>
      <w:lang w:eastAsia="ja-JP"/>
    </w:rPr>
  </w:style>
  <w:style w:type="paragraph" w:styleId="DocumentMap">
    <w:name w:val="Document Map"/>
    <w:basedOn w:val="Normal"/>
    <w:link w:val="DocumentMapChar"/>
    <w:semiHidden/>
    <w:rsid w:val="008A682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A6829"/>
    <w:rPr>
      <w:rFonts w:ascii="Tahoma" w:eastAsia="Times New Roman" w:hAnsi="Tahoma" w:cs="Tahoma"/>
      <w:sz w:val="22"/>
      <w:shd w:val="clear" w:color="auto" w:fill="000080"/>
      <w:lang w:eastAsia="ja-JP"/>
    </w:rPr>
  </w:style>
  <w:style w:type="character" w:customStyle="1" w:styleId="FigureCodeTableNumber">
    <w:name w:val="Figure/Code/Table Number"/>
    <w:basedOn w:val="DefaultParagraphFont"/>
    <w:rsid w:val="008A6829"/>
    <w:rPr>
      <w:rFonts w:ascii="HelveticaNeue MediumCond" w:hAnsi="HelveticaNeue MediumCond"/>
      <w:b/>
      <w:i/>
      <w:color w:val="auto"/>
    </w:rPr>
  </w:style>
  <w:style w:type="paragraph" w:styleId="Footer">
    <w:name w:val="footer"/>
    <w:basedOn w:val="Normal"/>
    <w:link w:val="FooterChar"/>
    <w:rsid w:val="008A6829"/>
    <w:pPr>
      <w:tabs>
        <w:tab w:val="center" w:pos="4320"/>
        <w:tab w:val="right" w:pos="8640"/>
      </w:tabs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rsid w:val="008A6829"/>
    <w:rPr>
      <w:rFonts w:ascii="Helvetica Neue Light" w:eastAsia="Times New Roman" w:hAnsi="Helvetica Neue Light" w:cs="Times New Roman"/>
      <w:color w:val="7F7F7F" w:themeColor="text1" w:themeTint="80"/>
      <w:sz w:val="20"/>
      <w:lang w:eastAsia="ja-JP"/>
    </w:rPr>
  </w:style>
  <w:style w:type="character" w:styleId="Hyperlink">
    <w:name w:val="Hyperlink"/>
    <w:basedOn w:val="DefaultParagraphFont"/>
    <w:uiPriority w:val="99"/>
    <w:rsid w:val="008A6829"/>
    <w:rPr>
      <w:color w:val="0000FF"/>
      <w:u w:val="single"/>
    </w:rPr>
  </w:style>
  <w:style w:type="paragraph" w:styleId="ListBullet">
    <w:name w:val="List Bullet"/>
    <w:basedOn w:val="Normal"/>
    <w:autoRedefine/>
    <w:rsid w:val="008A6829"/>
    <w:pPr>
      <w:tabs>
        <w:tab w:val="num" w:pos="360"/>
      </w:tabs>
      <w:ind w:left="360" w:hanging="360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8A6829"/>
    <w:pPr>
      <w:ind w:left="720"/>
      <w:contextualSpacing/>
    </w:pPr>
  </w:style>
  <w:style w:type="character" w:styleId="PageNumber">
    <w:name w:val="page number"/>
    <w:basedOn w:val="DefaultParagraphFont"/>
    <w:rsid w:val="008A6829"/>
  </w:style>
  <w:style w:type="paragraph" w:customStyle="1" w:styleId="Subtitle1">
    <w:name w:val="Subtitle1"/>
    <w:basedOn w:val="Normal"/>
    <w:rsid w:val="008A6829"/>
    <w:rPr>
      <w:b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29"/>
    <w:pPr>
      <w:spacing w:after="720"/>
      <w:jc w:val="right"/>
    </w:pPr>
    <w:rPr>
      <w:rFonts w:ascii="Helvetica Neue" w:eastAsiaTheme="majorEastAsia" w:hAnsi="Helvetica Neue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6829"/>
    <w:rPr>
      <w:rFonts w:ascii="Helvetica Neue" w:eastAsiaTheme="majorEastAsia" w:hAnsi="Helvetica Neue" w:cstheme="majorBidi"/>
      <w:sz w:val="22"/>
      <w:szCs w:val="22"/>
      <w:lang w:eastAsia="ja-JP"/>
    </w:rPr>
  </w:style>
  <w:style w:type="table" w:customStyle="1" w:styleId="Table">
    <w:name w:val="Table"/>
    <w:basedOn w:val="TableNormal"/>
    <w:rsid w:val="008A6829"/>
    <w:pPr>
      <w:spacing w:after="0"/>
    </w:pPr>
    <w:rPr>
      <w:rFonts w:ascii="Verdana" w:eastAsia="Times New Roman" w:hAnsi="Verdana" w:cs="Times New Roman"/>
      <w:sz w:val="17"/>
      <w:szCs w:val="16"/>
      <w:lang w:eastAsia="ja-JP"/>
    </w:rPr>
    <w:tblPr>
      <w:tblInd w:w="8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blStylePr w:type="firstRow">
      <w:rPr>
        <w:rFonts w:ascii="Cambria" w:hAnsi="Cambria"/>
        <w:b/>
        <w:sz w:val="18"/>
      </w:rPr>
      <w:tblPr/>
      <w:tcPr>
        <w:shd w:val="clear" w:color="auto" w:fill="000000"/>
      </w:tcPr>
    </w:tblStylePr>
  </w:style>
  <w:style w:type="table" w:styleId="TableGrid">
    <w:name w:val="Table Grid"/>
    <w:basedOn w:val="TableNormal"/>
    <w:rsid w:val="008A6829"/>
    <w:pPr>
      <w:spacing w:after="0"/>
    </w:pPr>
    <w:rPr>
      <w:rFonts w:ascii="Times New Roman" w:eastAsia="Times New Roman" w:hAnsi="Times New Roman" w:cs="Times New Roman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8A6829"/>
    <w:pPr>
      <w:spacing w:before="240"/>
      <w:jc w:val="right"/>
      <w:outlineLvl w:val="0"/>
    </w:pPr>
    <w:rPr>
      <w:kern w:val="28"/>
      <w:sz w:val="36"/>
    </w:rPr>
  </w:style>
  <w:style w:type="character" w:customStyle="1" w:styleId="TitleChar">
    <w:name w:val="Title Char"/>
    <w:basedOn w:val="DefaultParagraphFont"/>
    <w:link w:val="Title"/>
    <w:rsid w:val="008A6829"/>
    <w:rPr>
      <w:rFonts w:ascii="Helvetica Neue Light" w:eastAsia="Times New Roman" w:hAnsi="Helvetica Neue Light" w:cs="Times New Roman"/>
      <w:kern w:val="28"/>
      <w:sz w:val="36"/>
      <w:lang w:eastAsia="ja-JP"/>
    </w:rPr>
  </w:style>
  <w:style w:type="paragraph" w:styleId="TOC1">
    <w:name w:val="toc 1"/>
    <w:basedOn w:val="Normal"/>
    <w:next w:val="Normal"/>
    <w:autoRedefine/>
    <w:uiPriority w:val="39"/>
    <w:rsid w:val="008A6829"/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rsid w:val="008A6829"/>
    <w:pPr>
      <w:ind w:left="200"/>
    </w:pPr>
    <w:rPr>
      <w:rFonts w:ascii="Arial" w:hAnsi="Arial"/>
      <w:b/>
      <w:i/>
    </w:rPr>
  </w:style>
  <w:style w:type="paragraph" w:styleId="TOC3">
    <w:name w:val="toc 3"/>
    <w:basedOn w:val="Normal"/>
    <w:next w:val="Normal"/>
    <w:autoRedefine/>
    <w:semiHidden/>
    <w:rsid w:val="008A6829"/>
    <w:pPr>
      <w:ind w:left="400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8A6829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autoRedefine/>
    <w:semiHidden/>
    <w:rsid w:val="008A6829"/>
    <w:pPr>
      <w:ind w:left="800"/>
    </w:pPr>
    <w:rPr>
      <w:rFonts w:ascii="Arial" w:hAnsi="Arial"/>
    </w:rPr>
  </w:style>
  <w:style w:type="paragraph" w:styleId="TOC6">
    <w:name w:val="toc 6"/>
    <w:basedOn w:val="Normal"/>
    <w:next w:val="Normal"/>
    <w:autoRedefine/>
    <w:semiHidden/>
    <w:rsid w:val="008A6829"/>
    <w:pPr>
      <w:ind w:left="1000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8A6829"/>
    <w:pPr>
      <w:ind w:left="1200"/>
    </w:pPr>
    <w:rPr>
      <w:rFonts w:ascii="Arial" w:hAnsi="Arial"/>
    </w:rPr>
  </w:style>
  <w:style w:type="paragraph" w:styleId="TOC8">
    <w:name w:val="toc 8"/>
    <w:basedOn w:val="Normal"/>
    <w:next w:val="Normal"/>
    <w:autoRedefine/>
    <w:semiHidden/>
    <w:rsid w:val="008A6829"/>
    <w:pPr>
      <w:ind w:left="1400"/>
    </w:pPr>
    <w:rPr>
      <w:rFonts w:ascii="Arial" w:hAnsi="Arial"/>
    </w:rPr>
  </w:style>
  <w:style w:type="paragraph" w:styleId="TOC9">
    <w:name w:val="toc 9"/>
    <w:basedOn w:val="Normal"/>
    <w:next w:val="Normal"/>
    <w:autoRedefine/>
    <w:semiHidden/>
    <w:rsid w:val="008A6829"/>
    <w:pPr>
      <w:ind w:left="1600"/>
    </w:pPr>
    <w:rPr>
      <w:rFonts w:ascii="Arial" w:hAnsi="Arial"/>
    </w:rPr>
  </w:style>
  <w:style w:type="character" w:customStyle="1" w:styleId="UIItem">
    <w:name w:val="UI Item"/>
    <w:basedOn w:val="DefaultParagraphFont"/>
    <w:uiPriority w:val="1"/>
    <w:qFormat/>
    <w:rsid w:val="008A6829"/>
    <w:rPr>
      <w:b/>
      <w:i w:val="0"/>
    </w:rPr>
  </w:style>
  <w:style w:type="character" w:styleId="SubtleEmphasis">
    <w:name w:val="Subtle Emphasis"/>
    <w:basedOn w:val="DefaultParagraphFont"/>
    <w:uiPriority w:val="19"/>
    <w:qFormat/>
    <w:rsid w:val="008A6829"/>
    <w:rPr>
      <w:i/>
      <w:iCs/>
      <w:color w:val="808080" w:themeColor="text1" w:themeTint="7F"/>
    </w:rPr>
  </w:style>
  <w:style w:type="paragraph" w:customStyle="1" w:styleId="NoteParagraph">
    <w:name w:val="Note Paragraph"/>
    <w:basedOn w:val="Normal-indent"/>
    <w:qFormat/>
    <w:rsid w:val="008A6829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E6E6E6"/>
      <w:ind w:left="1152" w:right="288"/>
      <w:jc w:val="left"/>
    </w:pPr>
  </w:style>
  <w:style w:type="character" w:customStyle="1" w:styleId="NoteWord">
    <w:name w:val="Note Word"/>
    <w:uiPriority w:val="1"/>
    <w:qFormat/>
    <w:rsid w:val="008A6829"/>
  </w:style>
  <w:style w:type="character" w:styleId="Emphasis">
    <w:name w:val="Emphasis"/>
    <w:basedOn w:val="DefaultParagraphFont"/>
    <w:rsid w:val="008A6829"/>
    <w:rPr>
      <w:i/>
      <w:iCs/>
    </w:rPr>
  </w:style>
  <w:style w:type="character" w:styleId="SubtleReference">
    <w:name w:val="Subtle Reference"/>
    <w:basedOn w:val="DefaultParagraphFont"/>
    <w:rsid w:val="008A6829"/>
    <w:rPr>
      <w:smallCaps/>
      <w:color w:val="C0504D" w:themeColor="accent2"/>
      <w:u w:val="single"/>
    </w:rPr>
  </w:style>
  <w:style w:type="paragraph" w:styleId="Revision">
    <w:name w:val="Revision"/>
    <w:hidden/>
    <w:uiPriority w:val="99"/>
    <w:rsid w:val="008A6829"/>
    <w:pPr>
      <w:spacing w:after="0"/>
    </w:pPr>
    <w:rPr>
      <w:sz w:val="22"/>
      <w:szCs w:val="22"/>
    </w:rPr>
  </w:style>
  <w:style w:type="paragraph" w:styleId="NormalIndent">
    <w:name w:val="Normal Indent"/>
    <w:basedOn w:val="Normal"/>
    <w:rsid w:val="008A6829"/>
    <w:pPr>
      <w:ind w:left="720"/>
    </w:pPr>
  </w:style>
  <w:style w:type="paragraph" w:styleId="Header">
    <w:name w:val="header"/>
    <w:basedOn w:val="Normal"/>
    <w:link w:val="HeaderChar"/>
    <w:uiPriority w:val="99"/>
    <w:rsid w:val="008A68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29"/>
    <w:rPr>
      <w:rFonts w:ascii="Helvetica Neue Light" w:eastAsia="Times New Roman" w:hAnsi="Helvetica Neue Light" w:cs="Times New Roman"/>
      <w:sz w:val="22"/>
      <w:lang w:eastAsia="ja-JP"/>
    </w:rPr>
  </w:style>
  <w:style w:type="paragraph" w:styleId="NormalWeb">
    <w:name w:val="Normal (Web)"/>
    <w:basedOn w:val="Normal"/>
    <w:uiPriority w:val="99"/>
    <w:unhideWhenUsed/>
    <w:rsid w:val="008A6829"/>
    <w:rPr>
      <w:rFonts w:ascii="Times New Roman" w:hAnsi="Times New Roman"/>
    </w:rPr>
  </w:style>
  <w:style w:type="paragraph" w:customStyle="1" w:styleId="Outline-Normalminusparagraphspace">
    <w:name w:val="Outline - Normal minus paragraph space"/>
    <w:basedOn w:val="Normal"/>
    <w:rsid w:val="008A6829"/>
    <w:pPr>
      <w:numPr>
        <w:ilvl w:val="1"/>
        <w:numId w:val="3"/>
      </w:numPr>
      <w:spacing w:before="60" w:after="60"/>
    </w:pPr>
    <w:rPr>
      <w:rFonts w:ascii="Arial" w:hAnsi="Arial"/>
      <w:sz w:val="18"/>
    </w:rPr>
  </w:style>
  <w:style w:type="paragraph" w:customStyle="1" w:styleId="Quote1">
    <w:name w:val="Quote1"/>
    <w:basedOn w:val="Normal"/>
    <w:rsid w:val="00035315"/>
    <w:pPr>
      <w:ind w:left="1008" w:right="144"/>
    </w:pPr>
    <w:rPr>
      <w:rFonts w:ascii="Arial" w:hAnsi="Arial"/>
      <w:sz w:val="18"/>
    </w:rPr>
  </w:style>
  <w:style w:type="paragraph" w:customStyle="1" w:styleId="Sidebar">
    <w:name w:val="Sidebar"/>
    <w:basedOn w:val="Normal-indent"/>
    <w:qFormat/>
    <w:rsid w:val="008A6829"/>
    <w:pPr>
      <w:pBdr>
        <w:top w:val="single" w:sz="4" w:space="3" w:color="auto" w:shadow="1"/>
        <w:left w:val="single" w:sz="4" w:space="5" w:color="auto" w:shadow="1"/>
        <w:bottom w:val="single" w:sz="4" w:space="3" w:color="auto" w:shadow="1"/>
        <w:right w:val="single" w:sz="4" w:space="5" w:color="auto" w:shadow="1"/>
      </w:pBdr>
      <w:shd w:val="clear" w:color="auto" w:fill="FFF9E5"/>
      <w:jc w:val="left"/>
    </w:pPr>
  </w:style>
  <w:style w:type="paragraph" w:customStyle="1" w:styleId="Subtitle2">
    <w:name w:val="Subtitle2"/>
    <w:basedOn w:val="Normal"/>
    <w:rsid w:val="00035315"/>
    <w:rPr>
      <w:b/>
      <w:sz w:val="26"/>
    </w:rPr>
  </w:style>
  <w:style w:type="paragraph" w:customStyle="1" w:styleId="TipBlock">
    <w:name w:val="Tip Block"/>
    <w:basedOn w:val="Normal-indent"/>
    <w:rsid w:val="008A6829"/>
    <w:pPr>
      <w:framePr w:vSpace="432" w:wrap="notBeside" w:vAnchor="text" w:hAnchor="text" w:y="1"/>
      <w:pBdr>
        <w:top w:val="single" w:sz="12" w:space="3" w:color="333333"/>
        <w:left w:val="single" w:sz="12" w:space="4" w:color="333333"/>
        <w:bottom w:val="single" w:sz="12" w:space="3" w:color="333333"/>
        <w:right w:val="single" w:sz="12" w:space="4" w:color="333333"/>
      </w:pBdr>
      <w:shd w:val="clear" w:color="auto" w:fill="E6E6E6"/>
      <w:ind w:left="1440"/>
    </w:pPr>
  </w:style>
  <w:style w:type="paragraph" w:customStyle="1" w:styleId="TipCode">
    <w:name w:val="Tip Code"/>
    <w:basedOn w:val="TipBlock"/>
    <w:rsid w:val="008A6829"/>
    <w:pPr>
      <w:framePr w:wrap="notBeside"/>
      <w:spacing w:before="60" w:after="60"/>
    </w:pPr>
    <w:rPr>
      <w:rFonts w:ascii="Courier New" w:hAnsi="Courier New"/>
      <w:sz w:val="16"/>
    </w:rPr>
  </w:style>
  <w:style w:type="paragraph" w:customStyle="1" w:styleId="TipHeading">
    <w:name w:val="Tip Heading"/>
    <w:basedOn w:val="TipBlock"/>
    <w:rsid w:val="008A6829"/>
    <w:pPr>
      <w:framePr w:wrap="notBeside"/>
    </w:pPr>
    <w:rPr>
      <w:b/>
    </w:rPr>
  </w:style>
  <w:style w:type="paragraph" w:customStyle="1" w:styleId="Quote10">
    <w:name w:val="Quote1"/>
    <w:basedOn w:val="Normal"/>
    <w:rsid w:val="008A6829"/>
    <w:pPr>
      <w:ind w:left="1008" w:right="144"/>
    </w:pPr>
    <w:rPr>
      <w:rFonts w:ascii="Arial" w:hAnsi="Arial"/>
      <w:sz w:val="18"/>
    </w:rPr>
  </w:style>
  <w:style w:type="character" w:styleId="FollowedHyperlink">
    <w:name w:val="FollowedHyperlink"/>
    <w:basedOn w:val="DefaultParagraphFont"/>
    <w:uiPriority w:val="99"/>
    <w:unhideWhenUsed/>
    <w:rsid w:val="008A6829"/>
    <w:rPr>
      <w:color w:val="800080" w:themeColor="followedHyperlink"/>
      <w:u w:val="single"/>
    </w:rPr>
  </w:style>
  <w:style w:type="paragraph" w:customStyle="1" w:styleId="Quote2">
    <w:name w:val="Quote2"/>
    <w:basedOn w:val="Normal"/>
    <w:rsid w:val="008A6829"/>
    <w:pPr>
      <w:ind w:left="1008" w:right="144"/>
    </w:pPr>
    <w:rPr>
      <w:rFonts w:ascii="Arial" w:hAnsi="Arial"/>
      <w:sz w:val="18"/>
    </w:rPr>
  </w:style>
  <w:style w:type="paragraph" w:customStyle="1" w:styleId="Subtitle20">
    <w:name w:val="Subtitle2"/>
    <w:basedOn w:val="Normal"/>
    <w:rsid w:val="008A6829"/>
    <w:rPr>
      <w:b/>
      <w:sz w:val="26"/>
    </w:rPr>
  </w:style>
  <w:style w:type="paragraph" w:customStyle="1" w:styleId="Quote3">
    <w:name w:val="Quote3"/>
    <w:basedOn w:val="Normal"/>
    <w:rsid w:val="008A6829"/>
    <w:pPr>
      <w:ind w:left="1008" w:right="144"/>
    </w:pPr>
    <w:rPr>
      <w:rFonts w:ascii="Arial" w:hAnsi="Arial"/>
      <w:sz w:val="18"/>
    </w:rPr>
  </w:style>
  <w:style w:type="paragraph" w:customStyle="1" w:styleId="Subtitle3">
    <w:name w:val="Subtitle3"/>
    <w:basedOn w:val="Normal"/>
    <w:rsid w:val="008A6829"/>
    <w:rPr>
      <w:b/>
      <w:sz w:val="26"/>
    </w:rPr>
  </w:style>
  <w:style w:type="paragraph" w:customStyle="1" w:styleId="Quote4">
    <w:name w:val="Quote4"/>
    <w:basedOn w:val="Normal"/>
    <w:rsid w:val="008A6829"/>
    <w:pPr>
      <w:ind w:left="1008" w:right="144"/>
    </w:pPr>
    <w:rPr>
      <w:rFonts w:ascii="Arial" w:hAnsi="Arial"/>
      <w:sz w:val="18"/>
    </w:rPr>
  </w:style>
  <w:style w:type="paragraph" w:customStyle="1" w:styleId="Subtitle4">
    <w:name w:val="Subtitle4"/>
    <w:basedOn w:val="Normal"/>
    <w:rsid w:val="008A6829"/>
    <w:rPr>
      <w:b/>
      <w:sz w:val="26"/>
    </w:rPr>
  </w:style>
  <w:style w:type="paragraph" w:customStyle="1" w:styleId="CodeBlock">
    <w:name w:val="Code Block"/>
    <w:basedOn w:val="Normal"/>
    <w:next w:val="Normal"/>
    <w:autoRedefine/>
    <w:qFormat/>
    <w:rsid w:val="008A68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</w:rPr>
  </w:style>
  <w:style w:type="table" w:styleId="LightShading-Accent1">
    <w:name w:val="Light Shading Accent 1"/>
    <w:basedOn w:val="TableNormal"/>
    <w:uiPriority w:val="60"/>
    <w:rsid w:val="008A6829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itleHeader">
    <w:name w:val="Title Header"/>
    <w:basedOn w:val="Normal"/>
    <w:autoRedefine/>
    <w:qFormat/>
    <w:rsid w:val="008A6829"/>
    <w:pPr>
      <w:ind w:left="0"/>
    </w:pPr>
    <w:rPr>
      <w:color w:val="7F7F7F" w:themeColor="text1" w:themeTint="80"/>
      <w:sz w:val="20"/>
    </w:rPr>
  </w:style>
  <w:style w:type="paragraph" w:customStyle="1" w:styleId="NumberedList">
    <w:name w:val="Numbered List"/>
    <w:basedOn w:val="Normal"/>
    <w:autoRedefine/>
    <w:qFormat/>
    <w:rsid w:val="00051EA5"/>
    <w:pPr>
      <w:numPr>
        <w:numId w:val="63"/>
      </w:numPr>
      <w:pPrChange w:id="0" w:author="Michael Stonis" w:date="2014-02-13T15:10:00Z">
        <w:pPr>
          <w:numPr>
            <w:numId w:val="69"/>
          </w:numPr>
          <w:spacing w:before="120" w:after="120"/>
          <w:ind w:left="1224" w:hanging="360"/>
        </w:pPr>
      </w:pPrChange>
    </w:pPr>
    <w:rPr>
      <w:szCs w:val="22"/>
      <w:rPrChange w:id="0" w:author="Michael Stonis" w:date="2014-02-13T15:10:00Z">
        <w:rPr>
          <w:rFonts w:ascii="Helvetica Neue Light" w:hAnsi="Helvetica Neue Light"/>
          <w:sz w:val="22"/>
          <w:szCs w:val="22"/>
          <w:lang w:val="en-US" w:eastAsia="ja-JP" w:bidi="ar-SA"/>
        </w:rPr>
      </w:rPrChang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XamarinUniversityInternal\Templates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DCD07C-C8C1-4D23-BDEE-A80A8514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50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/>
  <Company>Xamarin</Company>
  <LinksUpToDate>false</LinksUpToDate>
  <CharactersWithSpaces>6155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Xamarin University</dc:subject>
  <dc:creator>Michael Stonis</dc:creator>
  <cp:keywords>Android iOS training</cp:keywords>
  <dc:description/>
  <cp:lastModifiedBy>Michael Stonis</cp:lastModifiedBy>
  <cp:revision>1</cp:revision>
  <cp:lastPrinted>2014-01-14T14:07:00Z</cp:lastPrinted>
  <dcterms:created xsi:type="dcterms:W3CDTF">2014-02-13T20:16:00Z</dcterms:created>
  <dcterms:modified xsi:type="dcterms:W3CDTF">2014-02-13T21:14:00Z</dcterms:modified>
  <cp:category/>
</cp:coreProperties>
</file>